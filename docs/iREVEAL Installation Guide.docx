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0B50CD" w14:textId="22F31665" w:rsidR="00BD1001" w:rsidRDefault="006766CD" w:rsidP="00B43229">
      <w:pPr>
        <w:tabs>
          <w:tab w:val="center" w:pos="4680"/>
        </w:tabs>
        <w:autoSpaceDE/>
        <w:autoSpaceDN/>
        <w:adjustRightInd/>
        <w:rPr>
          <w:sz w:val="28"/>
          <w:szCs w:val="28"/>
        </w:rPr>
      </w:pPr>
      <w:r>
        <w:rPr>
          <w:b/>
          <w:noProof/>
          <w:sz w:val="28"/>
          <w:szCs w:val="28"/>
        </w:rPr>
        <mc:AlternateContent>
          <mc:Choice Requires="wpg">
            <w:drawing>
              <wp:anchor distT="0" distB="0" distL="114300" distR="114300" simplePos="0" relativeHeight="251662336" behindDoc="0" locked="0" layoutInCell="1" allowOverlap="1" wp14:anchorId="3E81B635" wp14:editId="0F2F4191">
                <wp:simplePos x="0" y="0"/>
                <wp:positionH relativeFrom="column">
                  <wp:posOffset>219710</wp:posOffset>
                </wp:positionH>
                <wp:positionV relativeFrom="paragraph">
                  <wp:posOffset>7115810</wp:posOffset>
                </wp:positionV>
                <wp:extent cx="5505450" cy="715645"/>
                <wp:effectExtent l="0" t="0" r="6350" b="0"/>
                <wp:wrapNone/>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5450" cy="715645"/>
                          <a:chOff x="1786" y="12457"/>
                          <a:chExt cx="8670" cy="1127"/>
                        </a:xfrm>
                      </wpg:grpSpPr>
                      <pic:pic xmlns:pic="http://schemas.openxmlformats.org/drawingml/2006/picture">
                        <pic:nvPicPr>
                          <pic:cNvPr id="5"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r="60957"/>
                          <a:stretch>
                            <a:fillRect/>
                          </a:stretch>
                        </pic:blipFill>
                        <pic:spPr bwMode="auto">
                          <a:xfrm>
                            <a:off x="8602" y="12891"/>
                            <a:ext cx="1854" cy="55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6817" y="12573"/>
                            <a:ext cx="1492" cy="92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l="12752" t="18130" r="12752" b="12086"/>
                          <a:stretch>
                            <a:fillRect/>
                          </a:stretch>
                        </pic:blipFill>
                        <pic:spPr bwMode="auto">
                          <a:xfrm>
                            <a:off x="5321" y="12457"/>
                            <a:ext cx="1158" cy="10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3220" y="12703"/>
                            <a:ext cx="1738" cy="79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8" descr="NETL-Logo-Colo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1786" y="12646"/>
                            <a:ext cx="1220" cy="93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id="Group 3" o:spid="_x0000_s1026" style="position:absolute;margin-left:17.3pt;margin-top:560.3pt;width:433.5pt;height:56.35pt;z-index:251662336" coordorigin="1786,12457" coordsize="8670,1127"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8602;top:12891;width:1854;height:551;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tr&#10;Bk3DAAAA2gAAAA8AAABkcnMvZG93bnJldi54bWxEj0FrwkAUhO+C/2F5hV6kblKoltQ1SEGaIh6M&#10;gV4f2dckmH0bdrcm/ffdguBxmJlvmE0+mV5cyfnOsoJ0mYAgrq3uuFFQnfdPryB8QNbYWyYFv+Qh&#10;385nG8y0HflE1zI0IkLYZ6igDWHIpPR1Swb90g7E0fu2zmCI0jVSOxwj3PTyOUlW0mDHcaHFgd5b&#10;qi/lj1GQHC+hwvRr8YHrruBP7crD/qDU48O0ewMRaAr38K1daAUv8H8l3gC5/QM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u2sGTcMAAADaAAAADwAAAAAAAAAAAAAAAACcAgAA&#10;ZHJzL2Rvd25yZXYueG1sUEsFBgAAAAAEAAQA9wAAAIwDAAAAAA==&#10;">
                  <v:imagedata r:id="rId18" o:title="" cropright="39949f"/>
                </v:shape>
                <v:shape id="Picture 10" o:spid="_x0000_s1028" type="#_x0000_t75" style="position:absolute;left:6817;top:12573;width:1492;height:927;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zi&#10;gmy/AAAA2gAAAA8AAABkcnMvZG93bnJldi54bWxET01rwkAQvQv9D8sUetNNQw0lugYrSHvRUPXi&#10;bciOSTA7G7Krif/eFQSPj/c9zwbTiCt1rras4HMSgSAurK65VHDYr8ffIJxH1thYJgU3cpAt3kZz&#10;TLXt+Z+uO1+KEMIuRQWV920qpSsqMugmtiUO3Ml2Bn2AXSl1h30IN42MoyiRBmsODRW2tKqoOO8u&#10;JszYR8f8d2t7vTlOv1Y/8YnlkCv18T4sZyA8Df4lfrr/tIIEHleCH+TiDg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BM4oJsvwAAANoAAAAPAAAAAAAAAAAAAAAAAJwCAABkcnMv&#10;ZG93bnJldi54bWxQSwUGAAAAAAQABAD3AAAAiAMAAAAA&#10;">
                  <v:imagedata r:id="rId19" o:title=""/>
                </v:shape>
                <v:shape id="Picture 11" o:spid="_x0000_s1029" type="#_x0000_t75" style="position:absolute;left:5321;top:12457;width:1158;height:1043;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f5&#10;pTjBAAAA2gAAAA8AAABkcnMvZG93bnJldi54bWxEj0+LwjAUxO8LfofwBG/bdD3o0jWKLAjFm38W&#10;9PZonm3Z5qUmsa3f3giCx2FmfsMsVoNpREfO15YVfCUpCOLC6ppLBcfD5vMbhA/IGhvLpOBOHlbL&#10;0ccCM2173lG3D6WIEPYZKqhCaDMpfVGRQZ/Yljh6F+sMhihdKbXDPsJNI6dpOpMGa44LFbb0W1Hx&#10;v78ZBf06P3dMl9T96ev2WF9zzk9Wqcl4WP+ACDSEd/jVzrWCOTyvxBsglw8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Kf5pTjBAAAA2gAAAA8AAAAAAAAAAAAAAAAAnAIAAGRy&#10;cy9kb3ducmV2LnhtbFBLBQYAAAAABAAEAPcAAACKAwAAAAA=&#10;">
                  <v:imagedata r:id="rId20" o:title="" croptop="11882f" cropbottom="7921f" cropleft="8357f" cropright="8357f"/>
                </v:shape>
                <v:shape id="Picture 1" o:spid="_x0000_s1030" type="#_x0000_t75" style="position:absolute;left:3220;top:12703;width:1738;height:797;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4+&#10;b97DAAAA2gAAAA8AAABkcnMvZG93bnJldi54bWxEj0FrwkAUhO9C/8PyCl5Cs0kPRVNXiUqx1ZNp&#10;6fmRfU2C2bdhd9X477uFgsdhZr5hFqvR9OJCzneWFeRpBoK4trrjRsHX59vTDIQPyBp7y6TgRh5W&#10;y4fJAgttr3ykSxUaESHsC1TQhjAUUvq6JYM+tQNx9H6sMxiidI3UDq8Rbnr5nGUv0mDHcaHFgTYt&#10;1afqbBQkec/8vdsmu/XHvvPlgfzJJUpNH8fyFUSgMdzD/+13rWAOf1fiDZDLX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bj5v3sMAAADaAAAADwAAAAAAAAAAAAAAAACcAgAA&#10;ZHJzL2Rvd25yZXYueG1sUEsFBgAAAAAEAAQA9wAAAIwDAAAAAA==&#10;">
                  <v:imagedata r:id="rId21" o:title=""/>
                </v:shape>
                <v:shape id="Picture 8" o:spid="_x0000_s1031" type="#_x0000_t75" alt="NETL-Logo-Color" style="position:absolute;left:1786;top:12646;width:1220;height:938;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1k&#10;tpzFAAAA2wAAAA8AAABkcnMvZG93bnJldi54bWxEj0FrwkAQhe9C/8MyBS9SN7VFSupGQkEqQg9V&#10;S69DdkxCsrNhd9X4751DobcZ3pv3vlmtR9erC4XYejbwPM9AEVfetlwbOB42T2+gYkK22HsmAzeK&#10;sC4eJivMrb/yN132qVYSwjFHA01KQ651rBpyGOd+IBbt5IPDJGuotQ14lXDX60WWLbXDlqWhwYE+&#10;Gqq6/dkZOH2Ws/JrU5/D7rf60cPLkQ6vnTHTx7F8B5VoTP/mv+utFXyhl19kAF3cAQ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C9ZLacxQAAANsAAAAPAAAAAAAAAAAAAAAAAJwC&#10;AABkcnMvZG93bnJldi54bWxQSwUGAAAAAAQABAD3AAAAjgMAAAAA&#10;">
                  <v:imagedata r:id="rId22" o:title="NETL-Logo-Color"/>
                </v:shape>
              </v:group>
            </w:pict>
          </mc:Fallback>
        </mc:AlternateContent>
      </w:r>
      <w:r>
        <w:rPr>
          <w:b/>
          <w:noProof/>
          <w:sz w:val="28"/>
          <w:szCs w:val="28"/>
        </w:rPr>
        <mc:AlternateContent>
          <mc:Choice Requires="wps">
            <w:drawing>
              <wp:anchor distT="0" distB="0" distL="114300" distR="114300" simplePos="0" relativeHeight="251660288" behindDoc="0" locked="0" layoutInCell="1" allowOverlap="1" wp14:anchorId="1137F0AA" wp14:editId="3E668297">
                <wp:simplePos x="0" y="0"/>
                <wp:positionH relativeFrom="column">
                  <wp:posOffset>2652395</wp:posOffset>
                </wp:positionH>
                <wp:positionV relativeFrom="paragraph">
                  <wp:posOffset>-6924040</wp:posOffset>
                </wp:positionV>
                <wp:extent cx="3748405" cy="204724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8405" cy="2047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218463" w14:textId="77777777" w:rsidR="00DE07F8" w:rsidRDefault="00DE07F8" w:rsidP="00171B13">
                            <w:pPr>
                              <w:jc w:val="center"/>
                              <w:rPr>
                                <w:rFonts w:asciiTheme="minorHAnsi" w:hAnsiTheme="minorHAnsi"/>
                                <w:b/>
                                <w:color w:val="4F81BD" w:themeColor="accent1"/>
                                <w:sz w:val="56"/>
                                <w:szCs w:val="56"/>
                              </w:rPr>
                            </w:pPr>
                            <w:r w:rsidRPr="00B91F15">
                              <w:rPr>
                                <w:rFonts w:asciiTheme="minorHAnsi" w:hAnsiTheme="minorHAnsi"/>
                                <w:b/>
                                <w:color w:val="4F81BD" w:themeColor="accent1"/>
                                <w:sz w:val="56"/>
                                <w:szCs w:val="56"/>
                              </w:rPr>
                              <w:t>Intellectual Property Management Plan</w:t>
                            </w:r>
                          </w:p>
                          <w:p w14:paraId="46E0BA5B" w14:textId="77777777" w:rsidR="00DE07F8" w:rsidRDefault="00DE07F8" w:rsidP="00171B13">
                            <w:pPr>
                              <w:jc w:val="center"/>
                              <w:rPr>
                                <w:rFonts w:asciiTheme="minorHAnsi" w:hAnsiTheme="minorHAnsi"/>
                                <w:b/>
                                <w:color w:val="4F81BD" w:themeColor="accent1"/>
                                <w:sz w:val="56"/>
                                <w:szCs w:val="56"/>
                              </w:rPr>
                            </w:pPr>
                          </w:p>
                          <w:p w14:paraId="365A2095" w14:textId="77777777" w:rsidR="00DE07F8" w:rsidRPr="0045184A" w:rsidRDefault="00DE07F8" w:rsidP="00171B13">
                            <w:pPr>
                              <w:jc w:val="center"/>
                              <w:rPr>
                                <w:rFonts w:asciiTheme="minorHAnsi" w:hAnsiTheme="minorHAnsi"/>
                                <w:b/>
                                <w:color w:val="4F81BD" w:themeColor="accent1"/>
                                <w:sz w:val="48"/>
                                <w:szCs w:val="48"/>
                              </w:rPr>
                            </w:pPr>
                            <w:r w:rsidRPr="0045184A">
                              <w:rPr>
                                <w:rFonts w:asciiTheme="minorHAnsi" w:hAnsiTheme="minorHAnsi"/>
                                <w:b/>
                                <w:color w:val="4F81BD" w:themeColor="accent1"/>
                                <w:sz w:val="48"/>
                                <w:szCs w:val="48"/>
                              </w:rPr>
                              <w:t>February 28, 2011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08.85pt;margin-top:-545.2pt;width:295.15pt;height:16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" filled="f" stroked="f">
                <v:textbox inset=",7.2pt,,7.2pt">
                  <w:txbxContent>
                    <w:p w14:paraId="5E218463" w14:textId="77777777" w:rsidR="00DE07F8" w:rsidRDefault="00DE07F8" w:rsidP="00171B13">
                      <w:pPr>
                        <w:jc w:val="center"/>
                        <w:rPr>
                          <w:rFonts w:asciiTheme="minorHAnsi" w:hAnsiTheme="minorHAnsi"/>
                          <w:b/>
                          <w:color w:val="4F81BD" w:themeColor="accent1"/>
                          <w:sz w:val="56"/>
                          <w:szCs w:val="56"/>
                        </w:rPr>
                      </w:pPr>
                      <w:r w:rsidRPr="00B91F15">
                        <w:rPr>
                          <w:rFonts w:asciiTheme="minorHAnsi" w:hAnsiTheme="minorHAnsi"/>
                          <w:b/>
                          <w:color w:val="4F81BD" w:themeColor="accent1"/>
                          <w:sz w:val="56"/>
                          <w:szCs w:val="56"/>
                        </w:rPr>
                        <w:t>Intellectual Property Management Plan</w:t>
                      </w:r>
                    </w:p>
                    <w:p w14:paraId="46E0BA5B" w14:textId="77777777" w:rsidR="00DE07F8" w:rsidRDefault="00DE07F8" w:rsidP="00171B13">
                      <w:pPr>
                        <w:jc w:val="center"/>
                        <w:rPr>
                          <w:rFonts w:asciiTheme="minorHAnsi" w:hAnsiTheme="minorHAnsi"/>
                          <w:b/>
                          <w:color w:val="4F81BD" w:themeColor="accent1"/>
                          <w:sz w:val="56"/>
                          <w:szCs w:val="56"/>
                        </w:rPr>
                      </w:pPr>
                    </w:p>
                    <w:p w14:paraId="365A2095" w14:textId="77777777" w:rsidR="00DE07F8" w:rsidRPr="0045184A" w:rsidRDefault="00DE07F8" w:rsidP="00171B13">
                      <w:pPr>
                        <w:jc w:val="center"/>
                        <w:rPr>
                          <w:rFonts w:asciiTheme="minorHAnsi" w:hAnsiTheme="minorHAnsi"/>
                          <w:b/>
                          <w:color w:val="4F81BD" w:themeColor="accent1"/>
                          <w:sz w:val="48"/>
                          <w:szCs w:val="48"/>
                        </w:rPr>
                      </w:pPr>
                      <w:r w:rsidRPr="0045184A">
                        <w:rPr>
                          <w:rFonts w:asciiTheme="minorHAnsi" w:hAnsiTheme="minorHAnsi"/>
                          <w:b/>
                          <w:color w:val="4F81BD" w:themeColor="accent1"/>
                          <w:sz w:val="48"/>
                          <w:szCs w:val="48"/>
                        </w:rPr>
                        <w:t>February 28, 2011</w:t>
                      </w:r>
                    </w:p>
                  </w:txbxContent>
                </v:textbox>
              </v:shape>
            </w:pict>
          </mc:Fallback>
        </mc:AlternateContent>
      </w:r>
      <w:r w:rsidR="00C710F1" w:rsidRPr="00C710F1">
        <w:rPr>
          <w:noProof/>
          <w:sz w:val="28"/>
          <w:szCs w:val="28"/>
        </w:rPr>
        <w:drawing>
          <wp:anchor distT="0" distB="0" distL="114300" distR="114300" simplePos="0" relativeHeight="251664384" behindDoc="0" locked="0" layoutInCell="1" allowOverlap="1" wp14:anchorId="2A186255" wp14:editId="04810FAE">
            <wp:simplePos x="0" y="0"/>
            <wp:positionH relativeFrom="column">
              <wp:posOffset>4240530</wp:posOffset>
            </wp:positionH>
            <wp:positionV relativeFrom="page">
              <wp:posOffset>9014460</wp:posOffset>
            </wp:positionV>
            <wp:extent cx="1691640" cy="426720"/>
            <wp:effectExtent l="19050" t="0" r="3810" b="0"/>
            <wp:wrapSquare wrapText="bothSides"/>
            <wp:docPr id="8" name="Picture 22" descr="New_DOE_Logo_Color_042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ew_DOE_Logo_Color_042808"/>
                    <pic:cNvPicPr>
                      <a:picLocks noChangeAspect="1" noChangeArrowheads="1"/>
                    </pic:cNvPicPr>
                  </pic:nvPicPr>
                  <pic:blipFill>
                    <a:blip r:embed="rId23" cstate="print"/>
                    <a:srcRect/>
                    <a:stretch>
                      <a:fillRect/>
                    </a:stretch>
                  </pic:blipFill>
                  <pic:spPr bwMode="auto">
                    <a:xfrm>
                      <a:off x="0" y="0"/>
                      <a:ext cx="1691640" cy="428625"/>
                    </a:xfrm>
                    <a:prstGeom prst="rect">
                      <a:avLst/>
                    </a:prstGeom>
                    <a:noFill/>
                    <a:ln w="9525">
                      <a:noFill/>
                      <a:miter lim="800000"/>
                      <a:headEnd/>
                      <a:tailEnd/>
                    </a:ln>
                  </pic:spPr>
                </pic:pic>
              </a:graphicData>
            </a:graphic>
          </wp:anchor>
        </w:drawing>
      </w:r>
    </w:p>
    <w:p w14:paraId="0027A95C" w14:textId="77777777" w:rsidR="00BD1001" w:rsidRPr="00BD1001" w:rsidRDefault="00BD1001" w:rsidP="00BD1001">
      <w:pPr>
        <w:rPr>
          <w:sz w:val="28"/>
          <w:szCs w:val="28"/>
        </w:rPr>
      </w:pPr>
    </w:p>
    <w:p w14:paraId="0C98DC95" w14:textId="77777777" w:rsidR="00BD1001" w:rsidRPr="00BD1001" w:rsidRDefault="00BD1001" w:rsidP="00BD1001">
      <w:pPr>
        <w:rPr>
          <w:sz w:val="28"/>
          <w:szCs w:val="28"/>
        </w:rPr>
      </w:pPr>
    </w:p>
    <w:p w14:paraId="5F52EF69" w14:textId="77777777" w:rsidR="00BD1001" w:rsidRPr="00BD1001" w:rsidRDefault="00BD1001" w:rsidP="00BD1001">
      <w:pPr>
        <w:rPr>
          <w:sz w:val="28"/>
          <w:szCs w:val="28"/>
        </w:rPr>
      </w:pPr>
    </w:p>
    <w:p w14:paraId="0BB7689A" w14:textId="77777777" w:rsidR="00BD1001" w:rsidRDefault="00BD1001" w:rsidP="00BD1001">
      <w:pPr>
        <w:rPr>
          <w:sz w:val="28"/>
          <w:szCs w:val="28"/>
        </w:rPr>
      </w:pPr>
      <w:r>
        <w:rPr>
          <w:noProof/>
          <w:sz w:val="28"/>
          <w:szCs w:val="28"/>
        </w:rPr>
        <w:drawing>
          <wp:inline distT="0" distB="0" distL="0" distR="0" wp14:anchorId="66432D8C" wp14:editId="3A373B90">
            <wp:extent cx="5911215" cy="2645821"/>
            <wp:effectExtent l="19050" t="0" r="0" b="0"/>
            <wp:docPr id="2" name="Picture 0" descr="CCSI_color_CS3_TM_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SI_color_CS3_TM_300dpi.png"/>
                    <pic:cNvPicPr/>
                  </pic:nvPicPr>
                  <pic:blipFill>
                    <a:blip r:embed="rId24" cstate="print"/>
                    <a:stretch>
                      <a:fillRect/>
                    </a:stretch>
                  </pic:blipFill>
                  <pic:spPr>
                    <a:xfrm>
                      <a:off x="0" y="0"/>
                      <a:ext cx="5915181" cy="2647596"/>
                    </a:xfrm>
                    <a:prstGeom prst="rect">
                      <a:avLst/>
                    </a:prstGeom>
                  </pic:spPr>
                </pic:pic>
              </a:graphicData>
            </a:graphic>
          </wp:inline>
        </w:drawing>
      </w:r>
    </w:p>
    <w:p w14:paraId="1634A1DB" w14:textId="77777777" w:rsidR="00BD1001" w:rsidRDefault="00BD1001" w:rsidP="00BD1001">
      <w:pPr>
        <w:rPr>
          <w:sz w:val="28"/>
          <w:szCs w:val="28"/>
        </w:rPr>
      </w:pPr>
    </w:p>
    <w:p w14:paraId="7C321417" w14:textId="77777777" w:rsidR="00BD1001" w:rsidRDefault="00BD1001" w:rsidP="00BD1001">
      <w:pPr>
        <w:tabs>
          <w:tab w:val="left" w:pos="1890"/>
        </w:tabs>
        <w:rPr>
          <w:sz w:val="28"/>
          <w:szCs w:val="28"/>
        </w:rPr>
      </w:pPr>
      <w:r>
        <w:rPr>
          <w:sz w:val="28"/>
          <w:szCs w:val="28"/>
        </w:rPr>
        <w:tab/>
      </w:r>
    </w:p>
    <w:p w14:paraId="2839A5C7" w14:textId="77777777" w:rsidR="00BD1001" w:rsidRDefault="00BD1001" w:rsidP="00BD1001">
      <w:pPr>
        <w:rPr>
          <w:sz w:val="28"/>
          <w:szCs w:val="28"/>
        </w:rPr>
      </w:pPr>
    </w:p>
    <w:p w14:paraId="46997AAA" w14:textId="6FFE6EF0" w:rsidR="00C02DBD" w:rsidRDefault="0037276D" w:rsidP="009E15AF">
      <w:pPr>
        <w:jc w:val="center"/>
        <w:rPr>
          <w:sz w:val="48"/>
          <w:szCs w:val="48"/>
        </w:rPr>
      </w:pPr>
      <w:r>
        <w:rPr>
          <w:sz w:val="48"/>
          <w:szCs w:val="48"/>
        </w:rPr>
        <w:t>i</w:t>
      </w:r>
      <w:r w:rsidR="00773E7E">
        <w:rPr>
          <w:sz w:val="48"/>
          <w:szCs w:val="48"/>
        </w:rPr>
        <w:t>REVEAL</w:t>
      </w:r>
      <w:r w:rsidR="002E5723">
        <w:rPr>
          <w:sz w:val="48"/>
          <w:szCs w:val="48"/>
        </w:rPr>
        <w:t xml:space="preserve"> INSTALLATION GUIDE</w:t>
      </w:r>
    </w:p>
    <w:p w14:paraId="0903AE84" w14:textId="77777777" w:rsidR="009E15AF" w:rsidRDefault="009E15AF" w:rsidP="00BD1001">
      <w:pPr>
        <w:rPr>
          <w:sz w:val="28"/>
          <w:szCs w:val="28"/>
        </w:rPr>
      </w:pPr>
    </w:p>
    <w:p w14:paraId="0DE7F41B" w14:textId="5B1DEB93" w:rsidR="002E5723" w:rsidRDefault="00C85639" w:rsidP="009E15AF">
      <w:pPr>
        <w:jc w:val="center"/>
        <w:rPr>
          <w:sz w:val="28"/>
          <w:szCs w:val="28"/>
        </w:rPr>
      </w:pPr>
      <w:r>
        <w:rPr>
          <w:sz w:val="28"/>
          <w:szCs w:val="28"/>
        </w:rPr>
        <w:t>Version 2014.</w:t>
      </w:r>
      <w:ins w:id="2" w:author="Khushbu" w:date="2014-11-03T17:53:00Z">
        <w:r w:rsidR="00F5133F">
          <w:rPr>
            <w:sz w:val="28"/>
            <w:szCs w:val="28"/>
          </w:rPr>
          <w:t>10</w:t>
        </w:r>
      </w:ins>
      <w:del w:id="3" w:author="Khushbu" w:date="2014-11-03T17:53:00Z">
        <w:r w:rsidDel="00F5133F">
          <w:rPr>
            <w:sz w:val="28"/>
            <w:szCs w:val="28"/>
          </w:rPr>
          <w:delText>09</w:delText>
        </w:r>
      </w:del>
      <w:r>
        <w:rPr>
          <w:sz w:val="28"/>
          <w:szCs w:val="28"/>
        </w:rPr>
        <w:t>.</w:t>
      </w:r>
      <w:ins w:id="4" w:author="Khushbu" w:date="2014-11-03T17:53:00Z">
        <w:r w:rsidR="00F5133F">
          <w:rPr>
            <w:sz w:val="28"/>
            <w:szCs w:val="28"/>
          </w:rPr>
          <w:t>31</w:t>
        </w:r>
      </w:ins>
      <w:del w:id="5" w:author="Khushbu" w:date="2014-11-03T17:53:00Z">
        <w:r w:rsidDel="00F5133F">
          <w:rPr>
            <w:sz w:val="28"/>
            <w:szCs w:val="28"/>
          </w:rPr>
          <w:delText>12</w:delText>
        </w:r>
      </w:del>
    </w:p>
    <w:p w14:paraId="22926979" w14:textId="77777777" w:rsidR="00996160" w:rsidRDefault="00996160" w:rsidP="009E15AF">
      <w:pPr>
        <w:jc w:val="center"/>
        <w:rPr>
          <w:sz w:val="28"/>
          <w:szCs w:val="28"/>
        </w:rPr>
      </w:pPr>
    </w:p>
    <w:p w14:paraId="6D4AC0DD" w14:textId="29EF9D19" w:rsidR="009E15AF" w:rsidRDefault="00C85639" w:rsidP="009E15AF">
      <w:pPr>
        <w:jc w:val="center"/>
        <w:rPr>
          <w:sz w:val="28"/>
          <w:szCs w:val="28"/>
        </w:rPr>
      </w:pPr>
      <w:del w:id="6" w:author="Khushbu" w:date="2014-11-03T17:52:00Z">
        <w:r w:rsidDel="00F5133F">
          <w:rPr>
            <w:sz w:val="28"/>
            <w:szCs w:val="28"/>
          </w:rPr>
          <w:delText>September 12</w:delText>
        </w:r>
      </w:del>
      <w:ins w:id="7" w:author="Khushbu" w:date="2014-11-03T17:52:00Z">
        <w:r w:rsidR="00F5133F">
          <w:rPr>
            <w:sz w:val="28"/>
            <w:szCs w:val="28"/>
          </w:rPr>
          <w:t>October 31</w:t>
        </w:r>
      </w:ins>
      <w:r w:rsidR="00BF53A8">
        <w:rPr>
          <w:sz w:val="28"/>
          <w:szCs w:val="28"/>
        </w:rPr>
        <w:t>, 2014</w:t>
      </w:r>
    </w:p>
    <w:p w14:paraId="67D5BFFD" w14:textId="77777777" w:rsidR="009E15AF" w:rsidRDefault="009E15AF" w:rsidP="00BD1001">
      <w:pPr>
        <w:rPr>
          <w:sz w:val="28"/>
          <w:szCs w:val="28"/>
        </w:rPr>
      </w:pPr>
    </w:p>
    <w:p w14:paraId="0E3347B9" w14:textId="77777777" w:rsidR="009E15AF" w:rsidRDefault="009E15AF" w:rsidP="00BD1001">
      <w:pPr>
        <w:rPr>
          <w:sz w:val="28"/>
          <w:szCs w:val="28"/>
        </w:rPr>
      </w:pPr>
    </w:p>
    <w:p w14:paraId="60532C84" w14:textId="77777777" w:rsidR="009E15AF" w:rsidRDefault="009E15AF" w:rsidP="00BD1001">
      <w:pPr>
        <w:rPr>
          <w:sz w:val="28"/>
          <w:szCs w:val="28"/>
        </w:rPr>
      </w:pPr>
    </w:p>
    <w:p w14:paraId="71DFB983" w14:textId="77777777" w:rsidR="009E15AF" w:rsidRDefault="009E15AF" w:rsidP="00BD1001">
      <w:pPr>
        <w:rPr>
          <w:sz w:val="28"/>
          <w:szCs w:val="28"/>
        </w:rPr>
      </w:pPr>
    </w:p>
    <w:p w14:paraId="2EDCD692" w14:textId="77777777" w:rsidR="009E15AF" w:rsidRDefault="009E15AF" w:rsidP="00BD1001">
      <w:pPr>
        <w:rPr>
          <w:sz w:val="28"/>
          <w:szCs w:val="28"/>
        </w:rPr>
      </w:pPr>
    </w:p>
    <w:p w14:paraId="69205BCE" w14:textId="77777777" w:rsidR="009E15AF" w:rsidRDefault="009E15AF" w:rsidP="00BD1001">
      <w:pPr>
        <w:rPr>
          <w:sz w:val="28"/>
          <w:szCs w:val="28"/>
        </w:rPr>
      </w:pPr>
    </w:p>
    <w:p w14:paraId="196ED397" w14:textId="77777777" w:rsidR="009E15AF" w:rsidRDefault="009E15AF" w:rsidP="00BD1001">
      <w:pPr>
        <w:rPr>
          <w:sz w:val="28"/>
          <w:szCs w:val="28"/>
        </w:rPr>
      </w:pPr>
    </w:p>
    <w:p w14:paraId="4BB814F5" w14:textId="77777777" w:rsidR="009E15AF" w:rsidRDefault="009E15AF" w:rsidP="00BD1001">
      <w:pPr>
        <w:rPr>
          <w:sz w:val="28"/>
          <w:szCs w:val="28"/>
        </w:rPr>
      </w:pPr>
    </w:p>
    <w:p w14:paraId="7008D152" w14:textId="77777777" w:rsidR="009E15AF" w:rsidRDefault="009E15AF" w:rsidP="00BD1001">
      <w:pPr>
        <w:rPr>
          <w:sz w:val="28"/>
          <w:szCs w:val="28"/>
        </w:rPr>
      </w:pPr>
    </w:p>
    <w:p w14:paraId="1D531A39" w14:textId="77777777" w:rsidR="009E15AF" w:rsidRDefault="009E15AF" w:rsidP="00BD1001">
      <w:pPr>
        <w:rPr>
          <w:sz w:val="28"/>
          <w:szCs w:val="28"/>
        </w:rPr>
      </w:pPr>
    </w:p>
    <w:p w14:paraId="1821B1AF" w14:textId="77777777" w:rsidR="009E15AF" w:rsidRPr="00BD1001" w:rsidRDefault="009E15AF" w:rsidP="00BD1001">
      <w:pPr>
        <w:rPr>
          <w:sz w:val="28"/>
          <w:szCs w:val="28"/>
        </w:rPr>
        <w:sectPr w:rsidR="009E15AF" w:rsidRPr="00BD1001">
          <w:headerReference w:type="even" r:id="rId25"/>
          <w:headerReference w:type="default" r:id="rId26"/>
          <w:footerReference w:type="even" r:id="rId27"/>
          <w:footerReference w:type="default" r:id="rId28"/>
          <w:headerReference w:type="first" r:id="rId29"/>
          <w:footerReference w:type="first" r:id="rId30"/>
          <w:type w:val="oddPage"/>
          <w:pgSz w:w="12240" w:h="15840"/>
          <w:pgMar w:top="1440" w:right="1440" w:bottom="1440" w:left="1440" w:header="720" w:footer="720" w:gutter="0"/>
          <w:pgNumType w:start="1"/>
          <w:cols w:space="720"/>
          <w:titlePg/>
          <w:docGrid w:linePitch="360"/>
        </w:sectPr>
      </w:pPr>
    </w:p>
    <w:p w14:paraId="284ACEA4" w14:textId="77777777" w:rsidR="00B61FB4" w:rsidRDefault="00B61FB4">
      <w:pPr>
        <w:pStyle w:val="TOCHeading"/>
      </w:pPr>
      <w:bookmarkStart w:id="8" w:name="_Toc313865661"/>
    </w:p>
    <w:p w14:paraId="58E62392" w14:textId="77777777" w:rsidR="00B61FB4" w:rsidRDefault="00B61FB4">
      <w:pPr>
        <w:pStyle w:val="TOCHeading"/>
      </w:pPr>
    </w:p>
    <w:p w14:paraId="0FEF8882" w14:textId="77777777" w:rsidR="00B61FB4" w:rsidRDefault="00B61FB4">
      <w:pPr>
        <w:pStyle w:val="TOCHeading"/>
      </w:pPr>
    </w:p>
    <w:p w14:paraId="558D74F0" w14:textId="77777777" w:rsidR="00B61FB4" w:rsidRDefault="00B61FB4" w:rsidP="00B61FB4"/>
    <w:p w14:paraId="2ECBFC12" w14:textId="77777777" w:rsidR="00B61FB4" w:rsidRDefault="00B61FB4" w:rsidP="00B61FB4"/>
    <w:p w14:paraId="6292130E" w14:textId="77777777" w:rsidR="00B61FB4" w:rsidRDefault="00B61FB4" w:rsidP="00B61FB4"/>
    <w:p w14:paraId="18F1FC18" w14:textId="77777777" w:rsidR="00B61FB4" w:rsidRDefault="00B61FB4" w:rsidP="00B61FB4"/>
    <w:p w14:paraId="1660EFCD" w14:textId="77777777" w:rsidR="00B61FB4" w:rsidRDefault="00B61FB4" w:rsidP="00B61FB4"/>
    <w:p w14:paraId="1FDC3F1A" w14:textId="77777777" w:rsidR="00B61FB4" w:rsidRDefault="00B61FB4" w:rsidP="00B61FB4"/>
    <w:p w14:paraId="5F6D81B0" w14:textId="77777777" w:rsidR="00B61FB4" w:rsidRDefault="00B61FB4" w:rsidP="00B61FB4"/>
    <w:p w14:paraId="07153474" w14:textId="77777777" w:rsidR="00B61FB4" w:rsidRPr="00B61FB4" w:rsidRDefault="00B61FB4" w:rsidP="00B61FB4"/>
    <w:p w14:paraId="27B3574A" w14:textId="789C556E" w:rsidR="00B61FB4" w:rsidRPr="00B61FB4" w:rsidRDefault="00B61FB4" w:rsidP="00B61FB4">
      <w:pPr>
        <w:rPr>
          <w:bCs/>
          <w:sz w:val="20"/>
        </w:rPr>
      </w:pPr>
      <w:r w:rsidRPr="00B61FB4">
        <w:t>This Material was produced under the DOE Carbon Capture Simulation Initiative (CCSI), and copyright is held by the software owners: ORISE, LANS, LLNS, LBL, PNNL, CMU, WVU, et al. The software owners and/or the U.S. Government retain ownership of all rights in the CCSI software and the copyright and patents subsisting therein. Any distribution or dissemination is governed under the terms and conditions of the CCSI Test and Evaluation License, CCSI Master Non-Disclosure Agreement, and the CCSI Intellectual Property Management Plan. No rights are granted except as expressly recited in one of the aforementioned agreements.</w:t>
      </w:r>
    </w:p>
    <w:p w14:paraId="7DF34AA5" w14:textId="79838C55" w:rsidR="00B61FB4" w:rsidRDefault="00B61FB4">
      <w:pPr>
        <w:autoSpaceDE/>
        <w:autoSpaceDN/>
        <w:adjustRightInd/>
      </w:pPr>
      <w:r>
        <w:rPr>
          <w:b/>
          <w:bCs/>
        </w:rPr>
        <w:br w:type="page"/>
      </w:r>
    </w:p>
    <w:sdt>
      <w:sdtPr>
        <w:rPr>
          <w:rFonts w:ascii="Times New Roman" w:hAnsi="Times New Roman"/>
          <w:b w:val="0"/>
          <w:bCs w:val="0"/>
          <w:color w:val="auto"/>
          <w:sz w:val="24"/>
          <w:szCs w:val="24"/>
        </w:rPr>
        <w:id w:val="-128256439"/>
        <w:docPartObj>
          <w:docPartGallery w:val="Table of Contents"/>
          <w:docPartUnique/>
        </w:docPartObj>
      </w:sdtPr>
      <w:sdtEndPr>
        <w:rPr>
          <w:noProof/>
        </w:rPr>
      </w:sdtEndPr>
      <w:sdtContent>
        <w:p w14:paraId="38DA81B3" w14:textId="5FEA4066" w:rsidR="002E5723" w:rsidRDefault="002E5723">
          <w:pPr>
            <w:pStyle w:val="TOCHeading"/>
          </w:pPr>
          <w:r>
            <w:t>Table of Contents</w:t>
          </w:r>
        </w:p>
        <w:p w14:paraId="4F558CDB" w14:textId="77777777" w:rsidR="00F5133F" w:rsidRDefault="002E5723">
          <w:pPr>
            <w:pStyle w:val="TOC1"/>
            <w:tabs>
              <w:tab w:val="left" w:pos="480"/>
              <w:tab w:val="right" w:leader="dot" w:pos="9350"/>
            </w:tabs>
            <w:rPr>
              <w:ins w:id="9" w:author="Khushbu" w:date="2014-11-03T17:53:00Z"/>
              <w:rFonts w:eastAsiaTheme="minorEastAsia" w:cstheme="minorBidi"/>
              <w:b w:val="0"/>
              <w:noProof/>
              <w:sz w:val="22"/>
              <w:szCs w:val="22"/>
            </w:rPr>
          </w:pPr>
          <w:r>
            <w:fldChar w:fldCharType="begin"/>
          </w:r>
          <w:r>
            <w:instrText xml:space="preserve"> TOC \o "1-3" \h \z \u </w:instrText>
          </w:r>
          <w:r>
            <w:fldChar w:fldCharType="separate"/>
          </w:r>
          <w:ins w:id="10" w:author="Khushbu" w:date="2014-11-03T17:53:00Z">
            <w:r w:rsidR="00F5133F" w:rsidRPr="009C291F">
              <w:rPr>
                <w:rStyle w:val="Hyperlink"/>
                <w:noProof/>
              </w:rPr>
              <w:fldChar w:fldCharType="begin"/>
            </w:r>
            <w:r w:rsidR="00F5133F" w:rsidRPr="009C291F">
              <w:rPr>
                <w:rStyle w:val="Hyperlink"/>
                <w:noProof/>
              </w:rPr>
              <w:instrText xml:space="preserve"> </w:instrText>
            </w:r>
            <w:r w:rsidR="00F5133F">
              <w:rPr>
                <w:noProof/>
              </w:rPr>
              <w:instrText>HYPERLINK \l "_Toc402800558"</w:instrText>
            </w:r>
            <w:r w:rsidR="00F5133F" w:rsidRPr="009C291F">
              <w:rPr>
                <w:rStyle w:val="Hyperlink"/>
                <w:noProof/>
              </w:rPr>
              <w:instrText xml:space="preserve"> </w:instrText>
            </w:r>
            <w:r w:rsidR="00F5133F" w:rsidRPr="009C291F">
              <w:rPr>
                <w:rStyle w:val="Hyperlink"/>
                <w:noProof/>
              </w:rPr>
              <w:fldChar w:fldCharType="separate"/>
            </w:r>
            <w:r w:rsidR="00F5133F" w:rsidRPr="009C291F">
              <w:rPr>
                <w:rStyle w:val="Hyperlink"/>
                <w:noProof/>
              </w:rPr>
              <w:t>1.</w:t>
            </w:r>
            <w:r w:rsidR="00F5133F">
              <w:rPr>
                <w:rFonts w:eastAsiaTheme="minorEastAsia" w:cstheme="minorBidi"/>
                <w:b w:val="0"/>
                <w:noProof/>
                <w:sz w:val="22"/>
                <w:szCs w:val="22"/>
              </w:rPr>
              <w:tab/>
            </w:r>
            <w:r w:rsidR="00F5133F" w:rsidRPr="009C291F">
              <w:rPr>
                <w:rStyle w:val="Hyperlink"/>
                <w:noProof/>
              </w:rPr>
              <w:t>Introduction</w:t>
            </w:r>
            <w:r w:rsidR="00F5133F">
              <w:rPr>
                <w:noProof/>
                <w:webHidden/>
              </w:rPr>
              <w:tab/>
            </w:r>
            <w:r w:rsidR="00F5133F">
              <w:rPr>
                <w:noProof/>
                <w:webHidden/>
              </w:rPr>
              <w:fldChar w:fldCharType="begin"/>
            </w:r>
            <w:r w:rsidR="00F5133F">
              <w:rPr>
                <w:noProof/>
                <w:webHidden/>
              </w:rPr>
              <w:instrText xml:space="preserve"> PAGEREF _Toc402800558 \h </w:instrText>
            </w:r>
          </w:ins>
          <w:r w:rsidR="00F5133F">
            <w:rPr>
              <w:noProof/>
              <w:webHidden/>
            </w:rPr>
          </w:r>
          <w:r w:rsidR="00F5133F">
            <w:rPr>
              <w:noProof/>
              <w:webHidden/>
            </w:rPr>
            <w:fldChar w:fldCharType="separate"/>
          </w:r>
          <w:ins w:id="11" w:author="Khushbu" w:date="2014-11-03T17:53:00Z">
            <w:r w:rsidR="00F5133F">
              <w:rPr>
                <w:noProof/>
                <w:webHidden/>
              </w:rPr>
              <w:t>1</w:t>
            </w:r>
            <w:r w:rsidR="00F5133F">
              <w:rPr>
                <w:noProof/>
                <w:webHidden/>
              </w:rPr>
              <w:fldChar w:fldCharType="end"/>
            </w:r>
            <w:r w:rsidR="00F5133F" w:rsidRPr="009C291F">
              <w:rPr>
                <w:rStyle w:val="Hyperlink"/>
                <w:noProof/>
              </w:rPr>
              <w:fldChar w:fldCharType="end"/>
            </w:r>
          </w:ins>
        </w:p>
        <w:p w14:paraId="20097ABD" w14:textId="77777777" w:rsidR="00F5133F" w:rsidRDefault="00F5133F">
          <w:pPr>
            <w:pStyle w:val="TOC1"/>
            <w:tabs>
              <w:tab w:val="left" w:pos="480"/>
              <w:tab w:val="right" w:leader="dot" w:pos="9350"/>
            </w:tabs>
            <w:rPr>
              <w:ins w:id="12" w:author="Khushbu" w:date="2014-11-03T17:53:00Z"/>
              <w:rFonts w:eastAsiaTheme="minorEastAsia" w:cstheme="minorBidi"/>
              <w:b w:val="0"/>
              <w:noProof/>
              <w:sz w:val="22"/>
              <w:szCs w:val="22"/>
            </w:rPr>
          </w:pPr>
          <w:ins w:id="13" w:author="Khushbu" w:date="2014-11-03T17:53:00Z">
            <w:r w:rsidRPr="009C291F">
              <w:rPr>
                <w:rStyle w:val="Hyperlink"/>
                <w:noProof/>
              </w:rPr>
              <w:fldChar w:fldCharType="begin"/>
            </w:r>
            <w:r w:rsidRPr="009C291F">
              <w:rPr>
                <w:rStyle w:val="Hyperlink"/>
                <w:noProof/>
              </w:rPr>
              <w:instrText xml:space="preserve"> </w:instrText>
            </w:r>
            <w:r>
              <w:rPr>
                <w:noProof/>
              </w:rPr>
              <w:instrText>HYPERLINK \l "_Toc402800559"</w:instrText>
            </w:r>
            <w:r w:rsidRPr="009C291F">
              <w:rPr>
                <w:rStyle w:val="Hyperlink"/>
                <w:noProof/>
              </w:rPr>
              <w:instrText xml:space="preserve"> </w:instrText>
            </w:r>
            <w:r w:rsidRPr="009C291F">
              <w:rPr>
                <w:rStyle w:val="Hyperlink"/>
                <w:noProof/>
              </w:rPr>
              <w:fldChar w:fldCharType="separate"/>
            </w:r>
            <w:r w:rsidRPr="009C291F">
              <w:rPr>
                <w:rStyle w:val="Hyperlink"/>
                <w:noProof/>
              </w:rPr>
              <w:t>2.</w:t>
            </w:r>
            <w:r>
              <w:rPr>
                <w:rFonts w:eastAsiaTheme="minorEastAsia" w:cstheme="minorBidi"/>
                <w:b w:val="0"/>
                <w:noProof/>
                <w:sz w:val="22"/>
                <w:szCs w:val="22"/>
              </w:rPr>
              <w:tab/>
            </w:r>
            <w:r w:rsidRPr="009C291F">
              <w:rPr>
                <w:rStyle w:val="Hyperlink"/>
                <w:noProof/>
              </w:rPr>
              <w:t>Prerequisites</w:t>
            </w:r>
            <w:r>
              <w:rPr>
                <w:noProof/>
                <w:webHidden/>
              </w:rPr>
              <w:tab/>
            </w:r>
            <w:r>
              <w:rPr>
                <w:noProof/>
                <w:webHidden/>
              </w:rPr>
              <w:fldChar w:fldCharType="begin"/>
            </w:r>
            <w:r>
              <w:rPr>
                <w:noProof/>
                <w:webHidden/>
              </w:rPr>
              <w:instrText xml:space="preserve"> PAGEREF _Toc402800559 \h </w:instrText>
            </w:r>
          </w:ins>
          <w:r>
            <w:rPr>
              <w:noProof/>
              <w:webHidden/>
            </w:rPr>
          </w:r>
          <w:r>
            <w:rPr>
              <w:noProof/>
              <w:webHidden/>
            </w:rPr>
            <w:fldChar w:fldCharType="separate"/>
          </w:r>
          <w:ins w:id="14" w:author="Khushbu" w:date="2014-11-03T17:53:00Z">
            <w:r>
              <w:rPr>
                <w:noProof/>
                <w:webHidden/>
              </w:rPr>
              <w:t>1</w:t>
            </w:r>
            <w:r>
              <w:rPr>
                <w:noProof/>
                <w:webHidden/>
              </w:rPr>
              <w:fldChar w:fldCharType="end"/>
            </w:r>
            <w:r w:rsidRPr="009C291F">
              <w:rPr>
                <w:rStyle w:val="Hyperlink"/>
                <w:noProof/>
              </w:rPr>
              <w:fldChar w:fldCharType="end"/>
            </w:r>
          </w:ins>
        </w:p>
        <w:p w14:paraId="26B65B96" w14:textId="77777777" w:rsidR="00F5133F" w:rsidRDefault="00F5133F">
          <w:pPr>
            <w:pStyle w:val="TOC2"/>
            <w:tabs>
              <w:tab w:val="left" w:pos="960"/>
              <w:tab w:val="right" w:leader="dot" w:pos="9350"/>
            </w:tabs>
            <w:rPr>
              <w:ins w:id="15" w:author="Khushbu" w:date="2014-11-03T17:53:00Z"/>
              <w:rFonts w:eastAsiaTheme="minorEastAsia" w:cstheme="minorBidi"/>
              <w:b w:val="0"/>
              <w:noProof/>
            </w:rPr>
          </w:pPr>
          <w:ins w:id="16" w:author="Khushbu" w:date="2014-11-03T17:53:00Z">
            <w:r w:rsidRPr="009C291F">
              <w:rPr>
                <w:rStyle w:val="Hyperlink"/>
                <w:noProof/>
              </w:rPr>
              <w:fldChar w:fldCharType="begin"/>
            </w:r>
            <w:r w:rsidRPr="009C291F">
              <w:rPr>
                <w:rStyle w:val="Hyperlink"/>
                <w:noProof/>
              </w:rPr>
              <w:instrText xml:space="preserve"> </w:instrText>
            </w:r>
            <w:r>
              <w:rPr>
                <w:noProof/>
              </w:rPr>
              <w:instrText>HYPERLINK \l "_Toc402800560"</w:instrText>
            </w:r>
            <w:r w:rsidRPr="009C291F">
              <w:rPr>
                <w:rStyle w:val="Hyperlink"/>
                <w:noProof/>
              </w:rPr>
              <w:instrText xml:space="preserve"> </w:instrText>
            </w:r>
            <w:r w:rsidRPr="009C291F">
              <w:rPr>
                <w:rStyle w:val="Hyperlink"/>
                <w:noProof/>
              </w:rPr>
              <w:fldChar w:fldCharType="separate"/>
            </w:r>
            <w:r w:rsidRPr="009C291F">
              <w:rPr>
                <w:rStyle w:val="Hyperlink"/>
                <w:noProof/>
              </w:rPr>
              <w:t>2.1.</w:t>
            </w:r>
            <w:r>
              <w:rPr>
                <w:rFonts w:eastAsiaTheme="minorEastAsia" w:cstheme="minorBidi"/>
                <w:b w:val="0"/>
                <w:noProof/>
              </w:rPr>
              <w:tab/>
            </w:r>
            <w:r w:rsidRPr="009C291F">
              <w:rPr>
                <w:rStyle w:val="Hyperlink"/>
                <w:noProof/>
              </w:rPr>
              <w:t>Hardware</w:t>
            </w:r>
            <w:r>
              <w:rPr>
                <w:noProof/>
                <w:webHidden/>
              </w:rPr>
              <w:tab/>
            </w:r>
            <w:r>
              <w:rPr>
                <w:noProof/>
                <w:webHidden/>
              </w:rPr>
              <w:fldChar w:fldCharType="begin"/>
            </w:r>
            <w:r>
              <w:rPr>
                <w:noProof/>
                <w:webHidden/>
              </w:rPr>
              <w:instrText xml:space="preserve"> PAGEREF _Toc402800560 \h </w:instrText>
            </w:r>
          </w:ins>
          <w:r>
            <w:rPr>
              <w:noProof/>
              <w:webHidden/>
            </w:rPr>
          </w:r>
          <w:r>
            <w:rPr>
              <w:noProof/>
              <w:webHidden/>
            </w:rPr>
            <w:fldChar w:fldCharType="separate"/>
          </w:r>
          <w:ins w:id="17" w:author="Khushbu" w:date="2014-11-03T17:53:00Z">
            <w:r>
              <w:rPr>
                <w:noProof/>
                <w:webHidden/>
              </w:rPr>
              <w:t>1</w:t>
            </w:r>
            <w:r>
              <w:rPr>
                <w:noProof/>
                <w:webHidden/>
              </w:rPr>
              <w:fldChar w:fldCharType="end"/>
            </w:r>
            <w:r w:rsidRPr="009C291F">
              <w:rPr>
                <w:rStyle w:val="Hyperlink"/>
                <w:noProof/>
              </w:rPr>
              <w:fldChar w:fldCharType="end"/>
            </w:r>
          </w:ins>
        </w:p>
        <w:p w14:paraId="3CE44270" w14:textId="77777777" w:rsidR="00F5133F" w:rsidRDefault="00F5133F">
          <w:pPr>
            <w:pStyle w:val="TOC2"/>
            <w:tabs>
              <w:tab w:val="left" w:pos="960"/>
              <w:tab w:val="right" w:leader="dot" w:pos="9350"/>
            </w:tabs>
            <w:rPr>
              <w:ins w:id="18" w:author="Khushbu" w:date="2014-11-03T17:53:00Z"/>
              <w:rFonts w:eastAsiaTheme="minorEastAsia" w:cstheme="minorBidi"/>
              <w:b w:val="0"/>
              <w:noProof/>
            </w:rPr>
          </w:pPr>
          <w:ins w:id="19" w:author="Khushbu" w:date="2014-11-03T17:53:00Z">
            <w:r w:rsidRPr="009C291F">
              <w:rPr>
                <w:rStyle w:val="Hyperlink"/>
                <w:noProof/>
              </w:rPr>
              <w:fldChar w:fldCharType="begin"/>
            </w:r>
            <w:r w:rsidRPr="009C291F">
              <w:rPr>
                <w:rStyle w:val="Hyperlink"/>
                <w:noProof/>
              </w:rPr>
              <w:instrText xml:space="preserve"> </w:instrText>
            </w:r>
            <w:r>
              <w:rPr>
                <w:noProof/>
              </w:rPr>
              <w:instrText>HYPERLINK \l "_Toc402800561"</w:instrText>
            </w:r>
            <w:r w:rsidRPr="009C291F">
              <w:rPr>
                <w:rStyle w:val="Hyperlink"/>
                <w:noProof/>
              </w:rPr>
              <w:instrText xml:space="preserve"> </w:instrText>
            </w:r>
            <w:r w:rsidRPr="009C291F">
              <w:rPr>
                <w:rStyle w:val="Hyperlink"/>
                <w:noProof/>
              </w:rPr>
              <w:fldChar w:fldCharType="separate"/>
            </w:r>
            <w:r w:rsidRPr="009C291F">
              <w:rPr>
                <w:rStyle w:val="Hyperlink"/>
                <w:noProof/>
              </w:rPr>
              <w:t>2.2.</w:t>
            </w:r>
            <w:r>
              <w:rPr>
                <w:rFonts w:eastAsiaTheme="minorEastAsia" w:cstheme="minorBidi"/>
                <w:b w:val="0"/>
                <w:noProof/>
              </w:rPr>
              <w:tab/>
            </w:r>
            <w:r w:rsidRPr="009C291F">
              <w:rPr>
                <w:rStyle w:val="Hyperlink"/>
                <w:noProof/>
              </w:rPr>
              <w:t>Software</w:t>
            </w:r>
            <w:r>
              <w:rPr>
                <w:noProof/>
                <w:webHidden/>
              </w:rPr>
              <w:tab/>
            </w:r>
            <w:r>
              <w:rPr>
                <w:noProof/>
                <w:webHidden/>
              </w:rPr>
              <w:fldChar w:fldCharType="begin"/>
            </w:r>
            <w:r>
              <w:rPr>
                <w:noProof/>
                <w:webHidden/>
              </w:rPr>
              <w:instrText xml:space="preserve"> PAGEREF _Toc402800561 \h </w:instrText>
            </w:r>
          </w:ins>
          <w:r>
            <w:rPr>
              <w:noProof/>
              <w:webHidden/>
            </w:rPr>
          </w:r>
          <w:r>
            <w:rPr>
              <w:noProof/>
              <w:webHidden/>
            </w:rPr>
            <w:fldChar w:fldCharType="separate"/>
          </w:r>
          <w:ins w:id="20" w:author="Khushbu" w:date="2014-11-03T17:53:00Z">
            <w:r>
              <w:rPr>
                <w:noProof/>
                <w:webHidden/>
              </w:rPr>
              <w:t>1</w:t>
            </w:r>
            <w:r>
              <w:rPr>
                <w:noProof/>
                <w:webHidden/>
              </w:rPr>
              <w:fldChar w:fldCharType="end"/>
            </w:r>
            <w:r w:rsidRPr="009C291F">
              <w:rPr>
                <w:rStyle w:val="Hyperlink"/>
                <w:noProof/>
              </w:rPr>
              <w:fldChar w:fldCharType="end"/>
            </w:r>
          </w:ins>
        </w:p>
        <w:p w14:paraId="1BD59E54" w14:textId="77777777" w:rsidR="00F5133F" w:rsidRDefault="00F5133F">
          <w:pPr>
            <w:pStyle w:val="TOC1"/>
            <w:tabs>
              <w:tab w:val="left" w:pos="480"/>
              <w:tab w:val="right" w:leader="dot" w:pos="9350"/>
            </w:tabs>
            <w:rPr>
              <w:ins w:id="21" w:author="Khushbu" w:date="2014-11-03T17:53:00Z"/>
              <w:rFonts w:eastAsiaTheme="minorEastAsia" w:cstheme="minorBidi"/>
              <w:b w:val="0"/>
              <w:noProof/>
              <w:sz w:val="22"/>
              <w:szCs w:val="22"/>
            </w:rPr>
          </w:pPr>
          <w:ins w:id="22" w:author="Khushbu" w:date="2014-11-03T17:53:00Z">
            <w:r w:rsidRPr="009C291F">
              <w:rPr>
                <w:rStyle w:val="Hyperlink"/>
                <w:noProof/>
              </w:rPr>
              <w:fldChar w:fldCharType="begin"/>
            </w:r>
            <w:r w:rsidRPr="009C291F">
              <w:rPr>
                <w:rStyle w:val="Hyperlink"/>
                <w:noProof/>
              </w:rPr>
              <w:instrText xml:space="preserve"> </w:instrText>
            </w:r>
            <w:r>
              <w:rPr>
                <w:noProof/>
              </w:rPr>
              <w:instrText>HYPERLINK \l "_Toc402800562"</w:instrText>
            </w:r>
            <w:r w:rsidRPr="009C291F">
              <w:rPr>
                <w:rStyle w:val="Hyperlink"/>
                <w:noProof/>
              </w:rPr>
              <w:instrText xml:space="preserve"> </w:instrText>
            </w:r>
            <w:r w:rsidRPr="009C291F">
              <w:rPr>
                <w:rStyle w:val="Hyperlink"/>
                <w:noProof/>
              </w:rPr>
              <w:fldChar w:fldCharType="separate"/>
            </w:r>
            <w:r w:rsidRPr="009C291F">
              <w:rPr>
                <w:rStyle w:val="Hyperlink"/>
                <w:noProof/>
              </w:rPr>
              <w:t>3.</w:t>
            </w:r>
            <w:r>
              <w:rPr>
                <w:rFonts w:eastAsiaTheme="minorEastAsia" w:cstheme="minorBidi"/>
                <w:b w:val="0"/>
                <w:noProof/>
                <w:sz w:val="22"/>
                <w:szCs w:val="22"/>
              </w:rPr>
              <w:tab/>
            </w:r>
            <w:r w:rsidRPr="009C291F">
              <w:rPr>
                <w:rStyle w:val="Hyperlink"/>
                <w:noProof/>
              </w:rPr>
              <w:t>Basic Installation</w:t>
            </w:r>
            <w:r>
              <w:rPr>
                <w:noProof/>
                <w:webHidden/>
              </w:rPr>
              <w:tab/>
            </w:r>
            <w:r>
              <w:rPr>
                <w:noProof/>
                <w:webHidden/>
              </w:rPr>
              <w:fldChar w:fldCharType="begin"/>
            </w:r>
            <w:r>
              <w:rPr>
                <w:noProof/>
                <w:webHidden/>
              </w:rPr>
              <w:instrText xml:space="preserve"> PAGEREF _Toc402800562 \h </w:instrText>
            </w:r>
          </w:ins>
          <w:r>
            <w:rPr>
              <w:noProof/>
              <w:webHidden/>
            </w:rPr>
          </w:r>
          <w:r>
            <w:rPr>
              <w:noProof/>
              <w:webHidden/>
            </w:rPr>
            <w:fldChar w:fldCharType="separate"/>
          </w:r>
          <w:ins w:id="23" w:author="Khushbu" w:date="2014-11-03T17:53:00Z">
            <w:r>
              <w:rPr>
                <w:noProof/>
                <w:webHidden/>
              </w:rPr>
              <w:t>1</w:t>
            </w:r>
            <w:r>
              <w:rPr>
                <w:noProof/>
                <w:webHidden/>
              </w:rPr>
              <w:fldChar w:fldCharType="end"/>
            </w:r>
            <w:r w:rsidRPr="009C291F">
              <w:rPr>
                <w:rStyle w:val="Hyperlink"/>
                <w:noProof/>
              </w:rPr>
              <w:fldChar w:fldCharType="end"/>
            </w:r>
          </w:ins>
        </w:p>
        <w:p w14:paraId="6D27B59C" w14:textId="77777777" w:rsidR="00F5133F" w:rsidRDefault="00F5133F">
          <w:pPr>
            <w:pStyle w:val="TOC2"/>
            <w:tabs>
              <w:tab w:val="left" w:pos="960"/>
              <w:tab w:val="right" w:leader="dot" w:pos="9350"/>
            </w:tabs>
            <w:rPr>
              <w:ins w:id="24" w:author="Khushbu" w:date="2014-11-03T17:53:00Z"/>
              <w:rFonts w:eastAsiaTheme="minorEastAsia" w:cstheme="minorBidi"/>
              <w:b w:val="0"/>
              <w:noProof/>
            </w:rPr>
          </w:pPr>
          <w:ins w:id="25" w:author="Khushbu" w:date="2014-11-03T17:53:00Z">
            <w:r w:rsidRPr="009C291F">
              <w:rPr>
                <w:rStyle w:val="Hyperlink"/>
                <w:noProof/>
              </w:rPr>
              <w:fldChar w:fldCharType="begin"/>
            </w:r>
            <w:r w:rsidRPr="009C291F">
              <w:rPr>
                <w:rStyle w:val="Hyperlink"/>
                <w:noProof/>
              </w:rPr>
              <w:instrText xml:space="preserve"> </w:instrText>
            </w:r>
            <w:r>
              <w:rPr>
                <w:noProof/>
              </w:rPr>
              <w:instrText>HYPERLINK \l "_Toc402800563"</w:instrText>
            </w:r>
            <w:r w:rsidRPr="009C291F">
              <w:rPr>
                <w:rStyle w:val="Hyperlink"/>
                <w:noProof/>
              </w:rPr>
              <w:instrText xml:space="preserve"> </w:instrText>
            </w:r>
            <w:r w:rsidRPr="009C291F">
              <w:rPr>
                <w:rStyle w:val="Hyperlink"/>
                <w:noProof/>
              </w:rPr>
              <w:fldChar w:fldCharType="separate"/>
            </w:r>
            <w:r w:rsidRPr="009C291F">
              <w:rPr>
                <w:rStyle w:val="Hyperlink"/>
                <w:noProof/>
              </w:rPr>
              <w:t>3.1.</w:t>
            </w:r>
            <w:r>
              <w:rPr>
                <w:rFonts w:eastAsiaTheme="minorEastAsia" w:cstheme="minorBidi"/>
                <w:b w:val="0"/>
                <w:noProof/>
              </w:rPr>
              <w:tab/>
            </w:r>
            <w:r w:rsidRPr="009C291F">
              <w:rPr>
                <w:rStyle w:val="Hyperlink"/>
                <w:noProof/>
              </w:rPr>
              <w:t>Third Party Software Installation</w:t>
            </w:r>
            <w:r>
              <w:rPr>
                <w:noProof/>
                <w:webHidden/>
              </w:rPr>
              <w:tab/>
            </w:r>
            <w:r>
              <w:rPr>
                <w:noProof/>
                <w:webHidden/>
              </w:rPr>
              <w:fldChar w:fldCharType="begin"/>
            </w:r>
            <w:r>
              <w:rPr>
                <w:noProof/>
                <w:webHidden/>
              </w:rPr>
              <w:instrText xml:space="preserve"> PAGEREF _Toc402800563 \h </w:instrText>
            </w:r>
          </w:ins>
          <w:r>
            <w:rPr>
              <w:noProof/>
              <w:webHidden/>
            </w:rPr>
          </w:r>
          <w:r>
            <w:rPr>
              <w:noProof/>
              <w:webHidden/>
            </w:rPr>
            <w:fldChar w:fldCharType="separate"/>
          </w:r>
          <w:ins w:id="26" w:author="Khushbu" w:date="2014-11-03T17:53:00Z">
            <w:r>
              <w:rPr>
                <w:noProof/>
                <w:webHidden/>
              </w:rPr>
              <w:t>1</w:t>
            </w:r>
            <w:r>
              <w:rPr>
                <w:noProof/>
                <w:webHidden/>
              </w:rPr>
              <w:fldChar w:fldCharType="end"/>
            </w:r>
            <w:r w:rsidRPr="009C291F">
              <w:rPr>
                <w:rStyle w:val="Hyperlink"/>
                <w:noProof/>
              </w:rPr>
              <w:fldChar w:fldCharType="end"/>
            </w:r>
          </w:ins>
        </w:p>
        <w:p w14:paraId="276F0B3F" w14:textId="77777777" w:rsidR="00F5133F" w:rsidRDefault="00F5133F">
          <w:pPr>
            <w:pStyle w:val="TOC3"/>
            <w:tabs>
              <w:tab w:val="right" w:leader="dot" w:pos="9350"/>
            </w:tabs>
            <w:rPr>
              <w:ins w:id="27" w:author="Khushbu" w:date="2014-11-03T17:53:00Z"/>
              <w:rFonts w:eastAsiaTheme="minorEastAsia" w:cstheme="minorBidi"/>
              <w:noProof/>
            </w:rPr>
          </w:pPr>
          <w:ins w:id="28" w:author="Khushbu" w:date="2014-11-03T17:53:00Z">
            <w:r w:rsidRPr="009C291F">
              <w:rPr>
                <w:rStyle w:val="Hyperlink"/>
                <w:noProof/>
              </w:rPr>
              <w:fldChar w:fldCharType="begin"/>
            </w:r>
            <w:r w:rsidRPr="009C291F">
              <w:rPr>
                <w:rStyle w:val="Hyperlink"/>
                <w:noProof/>
              </w:rPr>
              <w:instrText xml:space="preserve"> </w:instrText>
            </w:r>
            <w:r>
              <w:rPr>
                <w:noProof/>
              </w:rPr>
              <w:instrText>HYPERLINK \l "_Toc402800564"</w:instrText>
            </w:r>
            <w:r w:rsidRPr="009C291F">
              <w:rPr>
                <w:rStyle w:val="Hyperlink"/>
                <w:noProof/>
              </w:rPr>
              <w:instrText xml:space="preserve"> </w:instrText>
            </w:r>
            <w:r w:rsidRPr="009C291F">
              <w:rPr>
                <w:rStyle w:val="Hyperlink"/>
                <w:noProof/>
              </w:rPr>
              <w:fldChar w:fldCharType="separate"/>
            </w:r>
            <w:r w:rsidRPr="009C291F">
              <w:rPr>
                <w:rStyle w:val="Hyperlink"/>
                <w:noProof/>
              </w:rPr>
              <w:t>3.1.1 Java installation</w:t>
            </w:r>
            <w:r>
              <w:rPr>
                <w:noProof/>
                <w:webHidden/>
              </w:rPr>
              <w:tab/>
            </w:r>
            <w:r>
              <w:rPr>
                <w:noProof/>
                <w:webHidden/>
              </w:rPr>
              <w:fldChar w:fldCharType="begin"/>
            </w:r>
            <w:r>
              <w:rPr>
                <w:noProof/>
                <w:webHidden/>
              </w:rPr>
              <w:instrText xml:space="preserve"> PAGEREF _Toc402800564 \h </w:instrText>
            </w:r>
          </w:ins>
          <w:r>
            <w:rPr>
              <w:noProof/>
              <w:webHidden/>
            </w:rPr>
          </w:r>
          <w:r>
            <w:rPr>
              <w:noProof/>
              <w:webHidden/>
            </w:rPr>
            <w:fldChar w:fldCharType="separate"/>
          </w:r>
          <w:ins w:id="29" w:author="Khushbu" w:date="2014-11-03T17:53:00Z">
            <w:r>
              <w:rPr>
                <w:noProof/>
                <w:webHidden/>
              </w:rPr>
              <w:t>1</w:t>
            </w:r>
            <w:r>
              <w:rPr>
                <w:noProof/>
                <w:webHidden/>
              </w:rPr>
              <w:fldChar w:fldCharType="end"/>
            </w:r>
            <w:r w:rsidRPr="009C291F">
              <w:rPr>
                <w:rStyle w:val="Hyperlink"/>
                <w:noProof/>
              </w:rPr>
              <w:fldChar w:fldCharType="end"/>
            </w:r>
          </w:ins>
        </w:p>
        <w:p w14:paraId="6A0F472D" w14:textId="77777777" w:rsidR="00F5133F" w:rsidRDefault="00F5133F">
          <w:pPr>
            <w:pStyle w:val="TOC3"/>
            <w:tabs>
              <w:tab w:val="right" w:leader="dot" w:pos="9350"/>
            </w:tabs>
            <w:rPr>
              <w:ins w:id="30" w:author="Khushbu" w:date="2014-11-03T17:53:00Z"/>
              <w:rFonts w:eastAsiaTheme="minorEastAsia" w:cstheme="minorBidi"/>
              <w:noProof/>
            </w:rPr>
          </w:pPr>
          <w:ins w:id="31" w:author="Khushbu" w:date="2014-11-03T17:53:00Z">
            <w:r w:rsidRPr="009C291F">
              <w:rPr>
                <w:rStyle w:val="Hyperlink"/>
                <w:noProof/>
              </w:rPr>
              <w:fldChar w:fldCharType="begin"/>
            </w:r>
            <w:r w:rsidRPr="009C291F">
              <w:rPr>
                <w:rStyle w:val="Hyperlink"/>
                <w:noProof/>
              </w:rPr>
              <w:instrText xml:space="preserve"> </w:instrText>
            </w:r>
            <w:r>
              <w:rPr>
                <w:noProof/>
              </w:rPr>
              <w:instrText>HYPERLINK \l "_Toc402800565"</w:instrText>
            </w:r>
            <w:r w:rsidRPr="009C291F">
              <w:rPr>
                <w:rStyle w:val="Hyperlink"/>
                <w:noProof/>
              </w:rPr>
              <w:instrText xml:space="preserve"> </w:instrText>
            </w:r>
            <w:r w:rsidRPr="009C291F">
              <w:rPr>
                <w:rStyle w:val="Hyperlink"/>
                <w:noProof/>
              </w:rPr>
              <w:fldChar w:fldCharType="separate"/>
            </w:r>
            <w:r w:rsidRPr="009C291F">
              <w:rPr>
                <w:rStyle w:val="Hyperlink"/>
                <w:noProof/>
              </w:rPr>
              <w:t>3.1.2 Python Installation</w:t>
            </w:r>
            <w:r>
              <w:rPr>
                <w:noProof/>
                <w:webHidden/>
              </w:rPr>
              <w:tab/>
            </w:r>
            <w:r>
              <w:rPr>
                <w:noProof/>
                <w:webHidden/>
              </w:rPr>
              <w:fldChar w:fldCharType="begin"/>
            </w:r>
            <w:r>
              <w:rPr>
                <w:noProof/>
                <w:webHidden/>
              </w:rPr>
              <w:instrText xml:space="preserve"> PAGEREF _Toc402800565 \h </w:instrText>
            </w:r>
          </w:ins>
          <w:r>
            <w:rPr>
              <w:noProof/>
              <w:webHidden/>
            </w:rPr>
          </w:r>
          <w:r>
            <w:rPr>
              <w:noProof/>
              <w:webHidden/>
            </w:rPr>
            <w:fldChar w:fldCharType="separate"/>
          </w:r>
          <w:ins w:id="32" w:author="Khushbu" w:date="2014-11-03T17:53:00Z">
            <w:r>
              <w:rPr>
                <w:noProof/>
                <w:webHidden/>
              </w:rPr>
              <w:t>2</w:t>
            </w:r>
            <w:r>
              <w:rPr>
                <w:noProof/>
                <w:webHidden/>
              </w:rPr>
              <w:fldChar w:fldCharType="end"/>
            </w:r>
            <w:r w:rsidRPr="009C291F">
              <w:rPr>
                <w:rStyle w:val="Hyperlink"/>
                <w:noProof/>
              </w:rPr>
              <w:fldChar w:fldCharType="end"/>
            </w:r>
          </w:ins>
        </w:p>
        <w:p w14:paraId="672A7AA3" w14:textId="77777777" w:rsidR="00F5133F" w:rsidRDefault="00F5133F">
          <w:pPr>
            <w:pStyle w:val="TOC3"/>
            <w:tabs>
              <w:tab w:val="right" w:leader="dot" w:pos="9350"/>
            </w:tabs>
            <w:rPr>
              <w:ins w:id="33" w:author="Khushbu" w:date="2014-11-03T17:53:00Z"/>
              <w:rFonts w:eastAsiaTheme="minorEastAsia" w:cstheme="minorBidi"/>
              <w:noProof/>
            </w:rPr>
          </w:pPr>
          <w:ins w:id="34" w:author="Khushbu" w:date="2014-11-03T17:53:00Z">
            <w:r w:rsidRPr="009C291F">
              <w:rPr>
                <w:rStyle w:val="Hyperlink"/>
                <w:noProof/>
              </w:rPr>
              <w:fldChar w:fldCharType="begin"/>
            </w:r>
            <w:r w:rsidRPr="009C291F">
              <w:rPr>
                <w:rStyle w:val="Hyperlink"/>
                <w:noProof/>
              </w:rPr>
              <w:instrText xml:space="preserve"> </w:instrText>
            </w:r>
            <w:r>
              <w:rPr>
                <w:noProof/>
              </w:rPr>
              <w:instrText>HYPERLINK \l "_Toc402800566"</w:instrText>
            </w:r>
            <w:r w:rsidRPr="009C291F">
              <w:rPr>
                <w:rStyle w:val="Hyperlink"/>
                <w:noProof/>
              </w:rPr>
              <w:instrText xml:space="preserve"> </w:instrText>
            </w:r>
            <w:r w:rsidRPr="009C291F">
              <w:rPr>
                <w:rStyle w:val="Hyperlink"/>
                <w:noProof/>
              </w:rPr>
              <w:fldChar w:fldCharType="separate"/>
            </w:r>
            <w:r w:rsidRPr="009C291F">
              <w:rPr>
                <w:rStyle w:val="Hyperlink"/>
                <w:noProof/>
              </w:rPr>
              <w:t>3.1.3 FOQUS Installation</w:t>
            </w:r>
            <w:r>
              <w:rPr>
                <w:noProof/>
                <w:webHidden/>
              </w:rPr>
              <w:tab/>
            </w:r>
            <w:r>
              <w:rPr>
                <w:noProof/>
                <w:webHidden/>
              </w:rPr>
              <w:fldChar w:fldCharType="begin"/>
            </w:r>
            <w:r>
              <w:rPr>
                <w:noProof/>
                <w:webHidden/>
              </w:rPr>
              <w:instrText xml:space="preserve"> PAGEREF _Toc402800566 \h </w:instrText>
            </w:r>
          </w:ins>
          <w:r>
            <w:rPr>
              <w:noProof/>
              <w:webHidden/>
            </w:rPr>
          </w:r>
          <w:r>
            <w:rPr>
              <w:noProof/>
              <w:webHidden/>
            </w:rPr>
            <w:fldChar w:fldCharType="separate"/>
          </w:r>
          <w:ins w:id="35" w:author="Khushbu" w:date="2014-11-03T17:53:00Z">
            <w:r>
              <w:rPr>
                <w:noProof/>
                <w:webHidden/>
              </w:rPr>
              <w:t>2</w:t>
            </w:r>
            <w:r>
              <w:rPr>
                <w:noProof/>
                <w:webHidden/>
              </w:rPr>
              <w:fldChar w:fldCharType="end"/>
            </w:r>
            <w:r w:rsidRPr="009C291F">
              <w:rPr>
                <w:rStyle w:val="Hyperlink"/>
                <w:noProof/>
              </w:rPr>
              <w:fldChar w:fldCharType="end"/>
            </w:r>
          </w:ins>
        </w:p>
        <w:p w14:paraId="63AFB1A1" w14:textId="77777777" w:rsidR="00F5133F" w:rsidRDefault="00F5133F">
          <w:pPr>
            <w:pStyle w:val="TOC2"/>
            <w:tabs>
              <w:tab w:val="left" w:pos="960"/>
              <w:tab w:val="right" w:leader="dot" w:pos="9350"/>
            </w:tabs>
            <w:rPr>
              <w:ins w:id="36" w:author="Khushbu" w:date="2014-11-03T17:53:00Z"/>
              <w:rFonts w:eastAsiaTheme="minorEastAsia" w:cstheme="minorBidi"/>
              <w:b w:val="0"/>
              <w:noProof/>
            </w:rPr>
          </w:pPr>
          <w:ins w:id="37" w:author="Khushbu" w:date="2014-11-03T17:53:00Z">
            <w:r w:rsidRPr="009C291F">
              <w:rPr>
                <w:rStyle w:val="Hyperlink"/>
                <w:noProof/>
              </w:rPr>
              <w:fldChar w:fldCharType="begin"/>
            </w:r>
            <w:r w:rsidRPr="009C291F">
              <w:rPr>
                <w:rStyle w:val="Hyperlink"/>
                <w:noProof/>
              </w:rPr>
              <w:instrText xml:space="preserve"> </w:instrText>
            </w:r>
            <w:r>
              <w:rPr>
                <w:noProof/>
              </w:rPr>
              <w:instrText>HYPERLINK \l "_Toc402800567"</w:instrText>
            </w:r>
            <w:r w:rsidRPr="009C291F">
              <w:rPr>
                <w:rStyle w:val="Hyperlink"/>
                <w:noProof/>
              </w:rPr>
              <w:instrText xml:space="preserve"> </w:instrText>
            </w:r>
            <w:r w:rsidRPr="009C291F">
              <w:rPr>
                <w:rStyle w:val="Hyperlink"/>
                <w:noProof/>
              </w:rPr>
              <w:fldChar w:fldCharType="separate"/>
            </w:r>
            <w:r w:rsidRPr="009C291F">
              <w:rPr>
                <w:rStyle w:val="Hyperlink"/>
                <w:noProof/>
              </w:rPr>
              <w:t>3.2.</w:t>
            </w:r>
            <w:r>
              <w:rPr>
                <w:rFonts w:eastAsiaTheme="minorEastAsia" w:cstheme="minorBidi"/>
                <w:b w:val="0"/>
                <w:noProof/>
              </w:rPr>
              <w:tab/>
            </w:r>
            <w:r w:rsidRPr="009C291F">
              <w:rPr>
                <w:rStyle w:val="Hyperlink"/>
                <w:noProof/>
              </w:rPr>
              <w:t>Product Build ( Optional, only if building latest code from svn manually)</w:t>
            </w:r>
            <w:r>
              <w:rPr>
                <w:noProof/>
                <w:webHidden/>
              </w:rPr>
              <w:tab/>
            </w:r>
            <w:r>
              <w:rPr>
                <w:noProof/>
                <w:webHidden/>
              </w:rPr>
              <w:fldChar w:fldCharType="begin"/>
            </w:r>
            <w:r>
              <w:rPr>
                <w:noProof/>
                <w:webHidden/>
              </w:rPr>
              <w:instrText xml:space="preserve"> PAGEREF _Toc402800567 \h </w:instrText>
            </w:r>
          </w:ins>
          <w:r>
            <w:rPr>
              <w:noProof/>
              <w:webHidden/>
            </w:rPr>
          </w:r>
          <w:r>
            <w:rPr>
              <w:noProof/>
              <w:webHidden/>
            </w:rPr>
            <w:fldChar w:fldCharType="separate"/>
          </w:r>
          <w:ins w:id="38" w:author="Khushbu" w:date="2014-11-03T17:53:00Z">
            <w:r>
              <w:rPr>
                <w:noProof/>
                <w:webHidden/>
              </w:rPr>
              <w:t>2</w:t>
            </w:r>
            <w:r>
              <w:rPr>
                <w:noProof/>
                <w:webHidden/>
              </w:rPr>
              <w:fldChar w:fldCharType="end"/>
            </w:r>
            <w:r w:rsidRPr="009C291F">
              <w:rPr>
                <w:rStyle w:val="Hyperlink"/>
                <w:noProof/>
              </w:rPr>
              <w:fldChar w:fldCharType="end"/>
            </w:r>
          </w:ins>
        </w:p>
        <w:p w14:paraId="663E5556" w14:textId="77777777" w:rsidR="00F5133F" w:rsidRDefault="00F5133F">
          <w:pPr>
            <w:pStyle w:val="TOC2"/>
            <w:tabs>
              <w:tab w:val="left" w:pos="1200"/>
              <w:tab w:val="right" w:leader="dot" w:pos="9350"/>
            </w:tabs>
            <w:rPr>
              <w:ins w:id="39" w:author="Khushbu" w:date="2014-11-03T17:53:00Z"/>
              <w:rFonts w:eastAsiaTheme="minorEastAsia" w:cstheme="minorBidi"/>
              <w:b w:val="0"/>
              <w:noProof/>
            </w:rPr>
          </w:pPr>
          <w:ins w:id="40" w:author="Khushbu" w:date="2014-11-03T17:53:00Z">
            <w:r w:rsidRPr="009C291F">
              <w:rPr>
                <w:rStyle w:val="Hyperlink"/>
                <w:noProof/>
              </w:rPr>
              <w:fldChar w:fldCharType="begin"/>
            </w:r>
            <w:r w:rsidRPr="009C291F">
              <w:rPr>
                <w:rStyle w:val="Hyperlink"/>
                <w:noProof/>
              </w:rPr>
              <w:instrText xml:space="preserve"> </w:instrText>
            </w:r>
            <w:r>
              <w:rPr>
                <w:noProof/>
              </w:rPr>
              <w:instrText>HYPERLINK \l "_Toc402800568"</w:instrText>
            </w:r>
            <w:r w:rsidRPr="009C291F">
              <w:rPr>
                <w:rStyle w:val="Hyperlink"/>
                <w:noProof/>
              </w:rPr>
              <w:instrText xml:space="preserve"> </w:instrText>
            </w:r>
            <w:r w:rsidRPr="009C291F">
              <w:rPr>
                <w:rStyle w:val="Hyperlink"/>
                <w:noProof/>
              </w:rPr>
              <w:fldChar w:fldCharType="separate"/>
            </w:r>
            <w:r w:rsidRPr="009C291F">
              <w:rPr>
                <w:rStyle w:val="Hyperlink"/>
                <w:noProof/>
              </w:rPr>
              <w:t>3.2.1.</w:t>
            </w:r>
            <w:r>
              <w:rPr>
                <w:rFonts w:eastAsiaTheme="minorEastAsia" w:cstheme="minorBidi"/>
                <w:b w:val="0"/>
                <w:noProof/>
              </w:rPr>
              <w:tab/>
            </w:r>
            <w:r w:rsidRPr="009C291F">
              <w:rPr>
                <w:rStyle w:val="Hyperlink"/>
                <w:noProof/>
              </w:rPr>
              <w:t>Creating iREVEAL zip file</w:t>
            </w:r>
            <w:r>
              <w:rPr>
                <w:noProof/>
                <w:webHidden/>
              </w:rPr>
              <w:tab/>
            </w:r>
            <w:r>
              <w:rPr>
                <w:noProof/>
                <w:webHidden/>
              </w:rPr>
              <w:fldChar w:fldCharType="begin"/>
            </w:r>
            <w:r>
              <w:rPr>
                <w:noProof/>
                <w:webHidden/>
              </w:rPr>
              <w:instrText xml:space="preserve"> PAGEREF _Toc402800568 \h </w:instrText>
            </w:r>
          </w:ins>
          <w:r>
            <w:rPr>
              <w:noProof/>
              <w:webHidden/>
            </w:rPr>
          </w:r>
          <w:r>
            <w:rPr>
              <w:noProof/>
              <w:webHidden/>
            </w:rPr>
            <w:fldChar w:fldCharType="separate"/>
          </w:r>
          <w:ins w:id="41" w:author="Khushbu" w:date="2014-11-03T17:53:00Z">
            <w:r>
              <w:rPr>
                <w:noProof/>
                <w:webHidden/>
              </w:rPr>
              <w:t>3</w:t>
            </w:r>
            <w:r>
              <w:rPr>
                <w:noProof/>
                <w:webHidden/>
              </w:rPr>
              <w:fldChar w:fldCharType="end"/>
            </w:r>
            <w:r w:rsidRPr="009C291F">
              <w:rPr>
                <w:rStyle w:val="Hyperlink"/>
                <w:noProof/>
              </w:rPr>
              <w:fldChar w:fldCharType="end"/>
            </w:r>
          </w:ins>
        </w:p>
        <w:p w14:paraId="005CBB02" w14:textId="77777777" w:rsidR="00F5133F" w:rsidRDefault="00F5133F">
          <w:pPr>
            <w:pStyle w:val="TOC2"/>
            <w:tabs>
              <w:tab w:val="left" w:pos="960"/>
              <w:tab w:val="right" w:leader="dot" w:pos="9350"/>
            </w:tabs>
            <w:rPr>
              <w:ins w:id="42" w:author="Khushbu" w:date="2014-11-03T17:53:00Z"/>
              <w:rFonts w:eastAsiaTheme="minorEastAsia" w:cstheme="minorBidi"/>
              <w:b w:val="0"/>
              <w:noProof/>
            </w:rPr>
          </w:pPr>
          <w:ins w:id="43" w:author="Khushbu" w:date="2014-11-03T17:53:00Z">
            <w:r w:rsidRPr="009C291F">
              <w:rPr>
                <w:rStyle w:val="Hyperlink"/>
                <w:noProof/>
              </w:rPr>
              <w:fldChar w:fldCharType="begin"/>
            </w:r>
            <w:r w:rsidRPr="009C291F">
              <w:rPr>
                <w:rStyle w:val="Hyperlink"/>
                <w:noProof/>
              </w:rPr>
              <w:instrText xml:space="preserve"> </w:instrText>
            </w:r>
            <w:r>
              <w:rPr>
                <w:noProof/>
              </w:rPr>
              <w:instrText>HYPERLINK \l "_Toc402800569"</w:instrText>
            </w:r>
            <w:r w:rsidRPr="009C291F">
              <w:rPr>
                <w:rStyle w:val="Hyperlink"/>
                <w:noProof/>
              </w:rPr>
              <w:instrText xml:space="preserve"> </w:instrText>
            </w:r>
            <w:r w:rsidRPr="009C291F">
              <w:rPr>
                <w:rStyle w:val="Hyperlink"/>
                <w:noProof/>
              </w:rPr>
              <w:fldChar w:fldCharType="separate"/>
            </w:r>
            <w:r w:rsidRPr="009C291F">
              <w:rPr>
                <w:rStyle w:val="Hyperlink"/>
                <w:noProof/>
              </w:rPr>
              <w:t>3.3.</w:t>
            </w:r>
            <w:r>
              <w:rPr>
                <w:rFonts w:eastAsiaTheme="minorEastAsia" w:cstheme="minorBidi"/>
                <w:b w:val="0"/>
                <w:noProof/>
              </w:rPr>
              <w:tab/>
            </w:r>
            <w:r w:rsidRPr="009C291F">
              <w:rPr>
                <w:rStyle w:val="Hyperlink"/>
                <w:noProof/>
              </w:rPr>
              <w:t>Product Installation</w:t>
            </w:r>
            <w:r>
              <w:rPr>
                <w:noProof/>
                <w:webHidden/>
              </w:rPr>
              <w:tab/>
            </w:r>
            <w:r>
              <w:rPr>
                <w:noProof/>
                <w:webHidden/>
              </w:rPr>
              <w:fldChar w:fldCharType="begin"/>
            </w:r>
            <w:r>
              <w:rPr>
                <w:noProof/>
                <w:webHidden/>
              </w:rPr>
              <w:instrText xml:space="preserve"> PAGEREF _Toc402800569 \h </w:instrText>
            </w:r>
          </w:ins>
          <w:r>
            <w:rPr>
              <w:noProof/>
              <w:webHidden/>
            </w:rPr>
          </w:r>
          <w:r>
            <w:rPr>
              <w:noProof/>
              <w:webHidden/>
            </w:rPr>
            <w:fldChar w:fldCharType="separate"/>
          </w:r>
          <w:ins w:id="44" w:author="Khushbu" w:date="2014-11-03T17:53:00Z">
            <w:r>
              <w:rPr>
                <w:noProof/>
                <w:webHidden/>
              </w:rPr>
              <w:t>3</w:t>
            </w:r>
            <w:r>
              <w:rPr>
                <w:noProof/>
                <w:webHidden/>
              </w:rPr>
              <w:fldChar w:fldCharType="end"/>
            </w:r>
            <w:r w:rsidRPr="009C291F">
              <w:rPr>
                <w:rStyle w:val="Hyperlink"/>
                <w:noProof/>
              </w:rPr>
              <w:fldChar w:fldCharType="end"/>
            </w:r>
          </w:ins>
        </w:p>
        <w:p w14:paraId="007EEB63" w14:textId="77777777" w:rsidR="00F5133F" w:rsidRDefault="00F5133F">
          <w:pPr>
            <w:pStyle w:val="TOC1"/>
            <w:tabs>
              <w:tab w:val="left" w:pos="480"/>
              <w:tab w:val="right" w:leader="dot" w:pos="9350"/>
            </w:tabs>
            <w:rPr>
              <w:ins w:id="45" w:author="Khushbu" w:date="2014-11-03T17:53:00Z"/>
              <w:rFonts w:eastAsiaTheme="minorEastAsia" w:cstheme="minorBidi"/>
              <w:b w:val="0"/>
              <w:noProof/>
              <w:sz w:val="22"/>
              <w:szCs w:val="22"/>
            </w:rPr>
          </w:pPr>
          <w:ins w:id="46" w:author="Khushbu" w:date="2014-11-03T17:53:00Z">
            <w:r w:rsidRPr="009C291F">
              <w:rPr>
                <w:rStyle w:val="Hyperlink"/>
                <w:noProof/>
              </w:rPr>
              <w:fldChar w:fldCharType="begin"/>
            </w:r>
            <w:r w:rsidRPr="009C291F">
              <w:rPr>
                <w:rStyle w:val="Hyperlink"/>
                <w:noProof/>
              </w:rPr>
              <w:instrText xml:space="preserve"> </w:instrText>
            </w:r>
            <w:r>
              <w:rPr>
                <w:noProof/>
              </w:rPr>
              <w:instrText>HYPERLINK \l "_Toc402800570"</w:instrText>
            </w:r>
            <w:r w:rsidRPr="009C291F">
              <w:rPr>
                <w:rStyle w:val="Hyperlink"/>
                <w:noProof/>
              </w:rPr>
              <w:instrText xml:space="preserve"> </w:instrText>
            </w:r>
            <w:r w:rsidRPr="009C291F">
              <w:rPr>
                <w:rStyle w:val="Hyperlink"/>
                <w:noProof/>
              </w:rPr>
              <w:fldChar w:fldCharType="separate"/>
            </w:r>
            <w:r w:rsidRPr="009C291F">
              <w:rPr>
                <w:rStyle w:val="Hyperlink"/>
                <w:noProof/>
              </w:rPr>
              <w:t>4.</w:t>
            </w:r>
            <w:r>
              <w:rPr>
                <w:rFonts w:eastAsiaTheme="minorEastAsia" w:cstheme="minorBidi"/>
                <w:b w:val="0"/>
                <w:noProof/>
                <w:sz w:val="22"/>
                <w:szCs w:val="22"/>
              </w:rPr>
              <w:tab/>
            </w:r>
            <w:r w:rsidRPr="009C291F">
              <w:rPr>
                <w:rStyle w:val="Hyperlink"/>
                <w:noProof/>
              </w:rPr>
              <w:t>Installation Test</w:t>
            </w:r>
            <w:r>
              <w:rPr>
                <w:noProof/>
                <w:webHidden/>
              </w:rPr>
              <w:tab/>
            </w:r>
            <w:r>
              <w:rPr>
                <w:noProof/>
                <w:webHidden/>
              </w:rPr>
              <w:fldChar w:fldCharType="begin"/>
            </w:r>
            <w:r>
              <w:rPr>
                <w:noProof/>
                <w:webHidden/>
              </w:rPr>
              <w:instrText xml:space="preserve"> PAGEREF _Toc402800570 \h </w:instrText>
            </w:r>
          </w:ins>
          <w:r>
            <w:rPr>
              <w:noProof/>
              <w:webHidden/>
            </w:rPr>
          </w:r>
          <w:r>
            <w:rPr>
              <w:noProof/>
              <w:webHidden/>
            </w:rPr>
            <w:fldChar w:fldCharType="separate"/>
          </w:r>
          <w:ins w:id="47" w:author="Khushbu" w:date="2014-11-03T17:53:00Z">
            <w:r>
              <w:rPr>
                <w:noProof/>
                <w:webHidden/>
              </w:rPr>
              <w:t>4</w:t>
            </w:r>
            <w:r>
              <w:rPr>
                <w:noProof/>
                <w:webHidden/>
              </w:rPr>
              <w:fldChar w:fldCharType="end"/>
            </w:r>
            <w:r w:rsidRPr="009C291F">
              <w:rPr>
                <w:rStyle w:val="Hyperlink"/>
                <w:noProof/>
              </w:rPr>
              <w:fldChar w:fldCharType="end"/>
            </w:r>
          </w:ins>
        </w:p>
        <w:p w14:paraId="2018D629" w14:textId="77777777" w:rsidR="00F5133F" w:rsidRDefault="00F5133F">
          <w:pPr>
            <w:pStyle w:val="TOC1"/>
            <w:tabs>
              <w:tab w:val="left" w:pos="480"/>
              <w:tab w:val="right" w:leader="dot" w:pos="9350"/>
            </w:tabs>
            <w:rPr>
              <w:ins w:id="48" w:author="Khushbu" w:date="2014-11-03T17:53:00Z"/>
              <w:rFonts w:eastAsiaTheme="minorEastAsia" w:cstheme="minorBidi"/>
              <w:b w:val="0"/>
              <w:noProof/>
              <w:sz w:val="22"/>
              <w:szCs w:val="22"/>
            </w:rPr>
          </w:pPr>
          <w:ins w:id="49" w:author="Khushbu" w:date="2014-11-03T17:53:00Z">
            <w:r w:rsidRPr="009C291F">
              <w:rPr>
                <w:rStyle w:val="Hyperlink"/>
                <w:noProof/>
              </w:rPr>
              <w:fldChar w:fldCharType="begin"/>
            </w:r>
            <w:r w:rsidRPr="009C291F">
              <w:rPr>
                <w:rStyle w:val="Hyperlink"/>
                <w:noProof/>
              </w:rPr>
              <w:instrText xml:space="preserve"> </w:instrText>
            </w:r>
            <w:r>
              <w:rPr>
                <w:noProof/>
              </w:rPr>
              <w:instrText>HYPERLINK \l "_Toc402800571"</w:instrText>
            </w:r>
            <w:r w:rsidRPr="009C291F">
              <w:rPr>
                <w:rStyle w:val="Hyperlink"/>
                <w:noProof/>
              </w:rPr>
              <w:instrText xml:space="preserve"> </w:instrText>
            </w:r>
            <w:r w:rsidRPr="009C291F">
              <w:rPr>
                <w:rStyle w:val="Hyperlink"/>
                <w:noProof/>
              </w:rPr>
              <w:fldChar w:fldCharType="separate"/>
            </w:r>
            <w:r w:rsidRPr="009C291F">
              <w:rPr>
                <w:rStyle w:val="Hyperlink"/>
                <w:noProof/>
              </w:rPr>
              <w:t>5.</w:t>
            </w:r>
            <w:r>
              <w:rPr>
                <w:rFonts w:eastAsiaTheme="minorEastAsia" w:cstheme="minorBidi"/>
                <w:b w:val="0"/>
                <w:noProof/>
                <w:sz w:val="22"/>
                <w:szCs w:val="22"/>
              </w:rPr>
              <w:tab/>
            </w:r>
            <w:r w:rsidRPr="009C291F">
              <w:rPr>
                <w:rStyle w:val="Hyperlink"/>
                <w:noProof/>
              </w:rPr>
              <w:t>Installation Problems</w:t>
            </w:r>
            <w:r>
              <w:rPr>
                <w:noProof/>
                <w:webHidden/>
              </w:rPr>
              <w:tab/>
            </w:r>
            <w:r>
              <w:rPr>
                <w:noProof/>
                <w:webHidden/>
              </w:rPr>
              <w:fldChar w:fldCharType="begin"/>
            </w:r>
            <w:r>
              <w:rPr>
                <w:noProof/>
                <w:webHidden/>
              </w:rPr>
              <w:instrText xml:space="preserve"> PAGEREF _Toc402800571 \h </w:instrText>
            </w:r>
          </w:ins>
          <w:r>
            <w:rPr>
              <w:noProof/>
              <w:webHidden/>
            </w:rPr>
          </w:r>
          <w:r>
            <w:rPr>
              <w:noProof/>
              <w:webHidden/>
            </w:rPr>
            <w:fldChar w:fldCharType="separate"/>
          </w:r>
          <w:ins w:id="50" w:author="Khushbu" w:date="2014-11-03T17:53:00Z">
            <w:r>
              <w:rPr>
                <w:noProof/>
                <w:webHidden/>
              </w:rPr>
              <w:t>5</w:t>
            </w:r>
            <w:r>
              <w:rPr>
                <w:noProof/>
                <w:webHidden/>
              </w:rPr>
              <w:fldChar w:fldCharType="end"/>
            </w:r>
            <w:r w:rsidRPr="009C291F">
              <w:rPr>
                <w:rStyle w:val="Hyperlink"/>
                <w:noProof/>
              </w:rPr>
              <w:fldChar w:fldCharType="end"/>
            </w:r>
          </w:ins>
        </w:p>
        <w:p w14:paraId="73DCB6A6" w14:textId="77777777" w:rsidR="00F5133F" w:rsidRDefault="00F5133F">
          <w:pPr>
            <w:pStyle w:val="TOC2"/>
            <w:tabs>
              <w:tab w:val="left" w:pos="960"/>
              <w:tab w:val="right" w:leader="dot" w:pos="9350"/>
            </w:tabs>
            <w:rPr>
              <w:ins w:id="51" w:author="Khushbu" w:date="2014-11-03T17:53:00Z"/>
              <w:rFonts w:eastAsiaTheme="minorEastAsia" w:cstheme="minorBidi"/>
              <w:b w:val="0"/>
              <w:noProof/>
            </w:rPr>
          </w:pPr>
          <w:ins w:id="52" w:author="Khushbu" w:date="2014-11-03T17:53:00Z">
            <w:r w:rsidRPr="009C291F">
              <w:rPr>
                <w:rStyle w:val="Hyperlink"/>
                <w:noProof/>
              </w:rPr>
              <w:fldChar w:fldCharType="begin"/>
            </w:r>
            <w:r w:rsidRPr="009C291F">
              <w:rPr>
                <w:rStyle w:val="Hyperlink"/>
                <w:noProof/>
              </w:rPr>
              <w:instrText xml:space="preserve"> </w:instrText>
            </w:r>
            <w:r>
              <w:rPr>
                <w:noProof/>
              </w:rPr>
              <w:instrText>HYPERLINK \l "_Toc402800572"</w:instrText>
            </w:r>
            <w:r w:rsidRPr="009C291F">
              <w:rPr>
                <w:rStyle w:val="Hyperlink"/>
                <w:noProof/>
              </w:rPr>
              <w:instrText xml:space="preserve"> </w:instrText>
            </w:r>
            <w:r w:rsidRPr="009C291F">
              <w:rPr>
                <w:rStyle w:val="Hyperlink"/>
                <w:noProof/>
              </w:rPr>
              <w:fldChar w:fldCharType="separate"/>
            </w:r>
            <w:r w:rsidRPr="009C291F">
              <w:rPr>
                <w:rStyle w:val="Hyperlink"/>
                <w:noProof/>
              </w:rPr>
              <w:t>5.1.</w:t>
            </w:r>
            <w:r>
              <w:rPr>
                <w:rFonts w:eastAsiaTheme="minorEastAsia" w:cstheme="minorBidi"/>
                <w:b w:val="0"/>
                <w:noProof/>
              </w:rPr>
              <w:tab/>
            </w:r>
            <w:r w:rsidRPr="009C291F">
              <w:rPr>
                <w:rStyle w:val="Hyperlink"/>
                <w:noProof/>
              </w:rPr>
              <w:t>Known Issues/Fixes</w:t>
            </w:r>
            <w:r>
              <w:rPr>
                <w:noProof/>
                <w:webHidden/>
              </w:rPr>
              <w:tab/>
            </w:r>
            <w:r>
              <w:rPr>
                <w:noProof/>
                <w:webHidden/>
              </w:rPr>
              <w:fldChar w:fldCharType="begin"/>
            </w:r>
            <w:r>
              <w:rPr>
                <w:noProof/>
                <w:webHidden/>
              </w:rPr>
              <w:instrText xml:space="preserve"> PAGEREF _Toc402800572 \h </w:instrText>
            </w:r>
          </w:ins>
          <w:r>
            <w:rPr>
              <w:noProof/>
              <w:webHidden/>
            </w:rPr>
          </w:r>
          <w:r>
            <w:rPr>
              <w:noProof/>
              <w:webHidden/>
            </w:rPr>
            <w:fldChar w:fldCharType="separate"/>
          </w:r>
          <w:ins w:id="53" w:author="Khushbu" w:date="2014-11-03T17:53:00Z">
            <w:r>
              <w:rPr>
                <w:noProof/>
                <w:webHidden/>
              </w:rPr>
              <w:t>5</w:t>
            </w:r>
            <w:r>
              <w:rPr>
                <w:noProof/>
                <w:webHidden/>
              </w:rPr>
              <w:fldChar w:fldCharType="end"/>
            </w:r>
            <w:r w:rsidRPr="009C291F">
              <w:rPr>
                <w:rStyle w:val="Hyperlink"/>
                <w:noProof/>
              </w:rPr>
              <w:fldChar w:fldCharType="end"/>
            </w:r>
          </w:ins>
        </w:p>
        <w:p w14:paraId="7557FBBB" w14:textId="77777777" w:rsidR="00F5133F" w:rsidRDefault="00F5133F">
          <w:pPr>
            <w:pStyle w:val="TOC2"/>
            <w:tabs>
              <w:tab w:val="left" w:pos="960"/>
              <w:tab w:val="right" w:leader="dot" w:pos="9350"/>
            </w:tabs>
            <w:rPr>
              <w:ins w:id="54" w:author="Khushbu" w:date="2014-11-03T17:53:00Z"/>
              <w:rFonts w:eastAsiaTheme="minorEastAsia" w:cstheme="minorBidi"/>
              <w:b w:val="0"/>
              <w:noProof/>
            </w:rPr>
          </w:pPr>
          <w:ins w:id="55" w:author="Khushbu" w:date="2014-11-03T17:53:00Z">
            <w:r w:rsidRPr="009C291F">
              <w:rPr>
                <w:rStyle w:val="Hyperlink"/>
                <w:noProof/>
              </w:rPr>
              <w:fldChar w:fldCharType="begin"/>
            </w:r>
            <w:r w:rsidRPr="009C291F">
              <w:rPr>
                <w:rStyle w:val="Hyperlink"/>
                <w:noProof/>
              </w:rPr>
              <w:instrText xml:space="preserve"> </w:instrText>
            </w:r>
            <w:r>
              <w:rPr>
                <w:noProof/>
              </w:rPr>
              <w:instrText>HYPERLINK \l "_Toc402800573"</w:instrText>
            </w:r>
            <w:r w:rsidRPr="009C291F">
              <w:rPr>
                <w:rStyle w:val="Hyperlink"/>
                <w:noProof/>
              </w:rPr>
              <w:instrText xml:space="preserve"> </w:instrText>
            </w:r>
            <w:r w:rsidRPr="009C291F">
              <w:rPr>
                <w:rStyle w:val="Hyperlink"/>
                <w:noProof/>
              </w:rPr>
              <w:fldChar w:fldCharType="separate"/>
            </w:r>
            <w:r w:rsidRPr="009C291F">
              <w:rPr>
                <w:rStyle w:val="Hyperlink"/>
                <w:noProof/>
              </w:rPr>
              <w:t>5.2.</w:t>
            </w:r>
            <w:r>
              <w:rPr>
                <w:rFonts w:eastAsiaTheme="minorEastAsia" w:cstheme="minorBidi"/>
                <w:b w:val="0"/>
                <w:noProof/>
              </w:rPr>
              <w:tab/>
            </w:r>
            <w:r w:rsidRPr="009C291F">
              <w:rPr>
                <w:rStyle w:val="Hyperlink"/>
                <w:noProof/>
              </w:rPr>
              <w:t>Reporting Installation issues</w:t>
            </w:r>
            <w:r>
              <w:rPr>
                <w:noProof/>
                <w:webHidden/>
              </w:rPr>
              <w:tab/>
            </w:r>
            <w:r>
              <w:rPr>
                <w:noProof/>
                <w:webHidden/>
              </w:rPr>
              <w:fldChar w:fldCharType="begin"/>
            </w:r>
            <w:r>
              <w:rPr>
                <w:noProof/>
                <w:webHidden/>
              </w:rPr>
              <w:instrText xml:space="preserve"> PAGEREF _Toc402800573 \h </w:instrText>
            </w:r>
          </w:ins>
          <w:r>
            <w:rPr>
              <w:noProof/>
              <w:webHidden/>
            </w:rPr>
          </w:r>
          <w:r>
            <w:rPr>
              <w:noProof/>
              <w:webHidden/>
            </w:rPr>
            <w:fldChar w:fldCharType="separate"/>
          </w:r>
          <w:ins w:id="56" w:author="Khushbu" w:date="2014-11-03T17:53:00Z">
            <w:r>
              <w:rPr>
                <w:noProof/>
                <w:webHidden/>
              </w:rPr>
              <w:t>5</w:t>
            </w:r>
            <w:r>
              <w:rPr>
                <w:noProof/>
                <w:webHidden/>
              </w:rPr>
              <w:fldChar w:fldCharType="end"/>
            </w:r>
            <w:r w:rsidRPr="009C291F">
              <w:rPr>
                <w:rStyle w:val="Hyperlink"/>
                <w:noProof/>
              </w:rPr>
              <w:fldChar w:fldCharType="end"/>
            </w:r>
          </w:ins>
        </w:p>
        <w:p w14:paraId="444B3D30" w14:textId="77777777" w:rsidR="00DF284E" w:rsidDel="00F5133F" w:rsidRDefault="00DF284E">
          <w:pPr>
            <w:pStyle w:val="TOC1"/>
            <w:tabs>
              <w:tab w:val="left" w:pos="480"/>
              <w:tab w:val="right" w:leader="dot" w:pos="9350"/>
            </w:tabs>
            <w:rPr>
              <w:del w:id="57" w:author="Khushbu" w:date="2014-11-03T17:53:00Z"/>
              <w:rFonts w:eastAsiaTheme="minorEastAsia" w:cstheme="minorBidi"/>
              <w:b w:val="0"/>
              <w:noProof/>
              <w:sz w:val="22"/>
              <w:szCs w:val="22"/>
            </w:rPr>
          </w:pPr>
          <w:del w:id="58" w:author="Khushbu" w:date="2014-11-03T17:53:00Z">
            <w:r w:rsidRPr="00F5133F" w:rsidDel="00F5133F">
              <w:rPr>
                <w:noProof/>
              </w:rPr>
              <w:delText>1.</w:delText>
            </w:r>
            <w:r w:rsidDel="00F5133F">
              <w:rPr>
                <w:rFonts w:eastAsiaTheme="minorEastAsia" w:cstheme="minorBidi"/>
                <w:b w:val="0"/>
                <w:noProof/>
                <w:sz w:val="22"/>
                <w:szCs w:val="22"/>
              </w:rPr>
              <w:tab/>
            </w:r>
            <w:r w:rsidRPr="00F5133F" w:rsidDel="00F5133F">
              <w:rPr>
                <w:noProof/>
              </w:rPr>
              <w:delText>Introduction</w:delText>
            </w:r>
            <w:r w:rsidDel="00F5133F">
              <w:rPr>
                <w:noProof/>
                <w:webHidden/>
              </w:rPr>
              <w:tab/>
            </w:r>
            <w:r w:rsidR="00E80E58" w:rsidDel="00F5133F">
              <w:rPr>
                <w:noProof/>
                <w:webHidden/>
              </w:rPr>
              <w:delText>1</w:delText>
            </w:r>
          </w:del>
        </w:p>
        <w:p w14:paraId="15773F98" w14:textId="77777777" w:rsidR="00DF284E" w:rsidDel="00F5133F" w:rsidRDefault="00DF284E">
          <w:pPr>
            <w:pStyle w:val="TOC1"/>
            <w:tabs>
              <w:tab w:val="left" w:pos="480"/>
              <w:tab w:val="right" w:leader="dot" w:pos="9350"/>
            </w:tabs>
            <w:rPr>
              <w:del w:id="59" w:author="Khushbu" w:date="2014-11-03T17:53:00Z"/>
              <w:rFonts w:eastAsiaTheme="minorEastAsia" w:cstheme="minorBidi"/>
              <w:b w:val="0"/>
              <w:noProof/>
              <w:sz w:val="22"/>
              <w:szCs w:val="22"/>
            </w:rPr>
          </w:pPr>
          <w:del w:id="60" w:author="Khushbu" w:date="2014-11-03T17:53:00Z">
            <w:r w:rsidRPr="00F5133F" w:rsidDel="00F5133F">
              <w:rPr>
                <w:noProof/>
              </w:rPr>
              <w:delText>2.</w:delText>
            </w:r>
            <w:r w:rsidDel="00F5133F">
              <w:rPr>
                <w:rFonts w:eastAsiaTheme="minorEastAsia" w:cstheme="minorBidi"/>
                <w:b w:val="0"/>
                <w:noProof/>
                <w:sz w:val="22"/>
                <w:szCs w:val="22"/>
              </w:rPr>
              <w:tab/>
            </w:r>
            <w:r w:rsidRPr="00F5133F" w:rsidDel="00F5133F">
              <w:rPr>
                <w:noProof/>
              </w:rPr>
              <w:delText>Prerequisites</w:delText>
            </w:r>
            <w:r w:rsidDel="00F5133F">
              <w:rPr>
                <w:noProof/>
                <w:webHidden/>
              </w:rPr>
              <w:tab/>
            </w:r>
            <w:r w:rsidR="00E80E58" w:rsidDel="00F5133F">
              <w:rPr>
                <w:noProof/>
                <w:webHidden/>
              </w:rPr>
              <w:delText>1</w:delText>
            </w:r>
          </w:del>
        </w:p>
        <w:p w14:paraId="1ACF65F0" w14:textId="77777777" w:rsidR="00DF284E" w:rsidDel="00F5133F" w:rsidRDefault="00DF284E">
          <w:pPr>
            <w:pStyle w:val="TOC2"/>
            <w:tabs>
              <w:tab w:val="left" w:pos="960"/>
              <w:tab w:val="right" w:leader="dot" w:pos="9350"/>
            </w:tabs>
            <w:rPr>
              <w:del w:id="61" w:author="Khushbu" w:date="2014-11-03T17:53:00Z"/>
              <w:rFonts w:eastAsiaTheme="minorEastAsia" w:cstheme="minorBidi"/>
              <w:b w:val="0"/>
              <w:noProof/>
            </w:rPr>
          </w:pPr>
          <w:del w:id="62" w:author="Khushbu" w:date="2014-11-03T17:53:00Z">
            <w:r w:rsidRPr="00F5133F" w:rsidDel="00F5133F">
              <w:rPr>
                <w:noProof/>
              </w:rPr>
              <w:delText>2.1.</w:delText>
            </w:r>
            <w:r w:rsidDel="00F5133F">
              <w:rPr>
                <w:rFonts w:eastAsiaTheme="minorEastAsia" w:cstheme="minorBidi"/>
                <w:b w:val="0"/>
                <w:noProof/>
              </w:rPr>
              <w:tab/>
            </w:r>
            <w:r w:rsidRPr="00F5133F" w:rsidDel="00F5133F">
              <w:rPr>
                <w:noProof/>
              </w:rPr>
              <w:delText>Hardware</w:delText>
            </w:r>
            <w:r w:rsidDel="00F5133F">
              <w:rPr>
                <w:noProof/>
                <w:webHidden/>
              </w:rPr>
              <w:tab/>
            </w:r>
            <w:r w:rsidR="00E80E58" w:rsidDel="00F5133F">
              <w:rPr>
                <w:noProof/>
                <w:webHidden/>
              </w:rPr>
              <w:delText>1</w:delText>
            </w:r>
          </w:del>
        </w:p>
        <w:p w14:paraId="2186791D" w14:textId="77777777" w:rsidR="00DF284E" w:rsidDel="00F5133F" w:rsidRDefault="00DF284E">
          <w:pPr>
            <w:pStyle w:val="TOC2"/>
            <w:tabs>
              <w:tab w:val="left" w:pos="960"/>
              <w:tab w:val="right" w:leader="dot" w:pos="9350"/>
            </w:tabs>
            <w:rPr>
              <w:del w:id="63" w:author="Khushbu" w:date="2014-11-03T17:53:00Z"/>
              <w:rFonts w:eastAsiaTheme="minorEastAsia" w:cstheme="minorBidi"/>
              <w:b w:val="0"/>
              <w:noProof/>
            </w:rPr>
          </w:pPr>
          <w:del w:id="64" w:author="Khushbu" w:date="2014-11-03T17:53:00Z">
            <w:r w:rsidRPr="00F5133F" w:rsidDel="00F5133F">
              <w:rPr>
                <w:noProof/>
              </w:rPr>
              <w:delText>2.2.</w:delText>
            </w:r>
            <w:r w:rsidDel="00F5133F">
              <w:rPr>
                <w:rFonts w:eastAsiaTheme="minorEastAsia" w:cstheme="minorBidi"/>
                <w:b w:val="0"/>
                <w:noProof/>
              </w:rPr>
              <w:tab/>
            </w:r>
            <w:r w:rsidRPr="00F5133F" w:rsidDel="00F5133F">
              <w:rPr>
                <w:noProof/>
              </w:rPr>
              <w:delText>Software</w:delText>
            </w:r>
            <w:r w:rsidDel="00F5133F">
              <w:rPr>
                <w:noProof/>
                <w:webHidden/>
              </w:rPr>
              <w:tab/>
            </w:r>
            <w:r w:rsidR="00E80E58" w:rsidDel="00F5133F">
              <w:rPr>
                <w:noProof/>
                <w:webHidden/>
              </w:rPr>
              <w:delText>1</w:delText>
            </w:r>
          </w:del>
        </w:p>
        <w:p w14:paraId="3EE1079B" w14:textId="77777777" w:rsidR="00DF284E" w:rsidDel="00F5133F" w:rsidRDefault="00DF284E">
          <w:pPr>
            <w:pStyle w:val="TOC1"/>
            <w:tabs>
              <w:tab w:val="left" w:pos="480"/>
              <w:tab w:val="right" w:leader="dot" w:pos="9350"/>
            </w:tabs>
            <w:rPr>
              <w:del w:id="65" w:author="Khushbu" w:date="2014-11-03T17:53:00Z"/>
              <w:rFonts w:eastAsiaTheme="minorEastAsia" w:cstheme="minorBidi"/>
              <w:b w:val="0"/>
              <w:noProof/>
              <w:sz w:val="22"/>
              <w:szCs w:val="22"/>
            </w:rPr>
          </w:pPr>
          <w:del w:id="66" w:author="Khushbu" w:date="2014-11-03T17:53:00Z">
            <w:r w:rsidRPr="00F5133F" w:rsidDel="00F5133F">
              <w:rPr>
                <w:noProof/>
              </w:rPr>
              <w:delText>3.</w:delText>
            </w:r>
            <w:r w:rsidDel="00F5133F">
              <w:rPr>
                <w:rFonts w:eastAsiaTheme="minorEastAsia" w:cstheme="minorBidi"/>
                <w:b w:val="0"/>
                <w:noProof/>
                <w:sz w:val="22"/>
                <w:szCs w:val="22"/>
              </w:rPr>
              <w:tab/>
            </w:r>
            <w:r w:rsidRPr="00F5133F" w:rsidDel="00F5133F">
              <w:rPr>
                <w:noProof/>
              </w:rPr>
              <w:delText>Basic Installation</w:delText>
            </w:r>
            <w:r w:rsidDel="00F5133F">
              <w:rPr>
                <w:noProof/>
                <w:webHidden/>
              </w:rPr>
              <w:tab/>
            </w:r>
            <w:r w:rsidR="00E80E58" w:rsidDel="00F5133F">
              <w:rPr>
                <w:noProof/>
                <w:webHidden/>
              </w:rPr>
              <w:delText>1</w:delText>
            </w:r>
          </w:del>
        </w:p>
        <w:p w14:paraId="59ED9661" w14:textId="77777777" w:rsidR="00DF284E" w:rsidDel="00F5133F" w:rsidRDefault="00DF284E">
          <w:pPr>
            <w:pStyle w:val="TOC2"/>
            <w:tabs>
              <w:tab w:val="left" w:pos="960"/>
              <w:tab w:val="right" w:leader="dot" w:pos="9350"/>
            </w:tabs>
            <w:rPr>
              <w:del w:id="67" w:author="Khushbu" w:date="2014-11-03T17:53:00Z"/>
              <w:rFonts w:eastAsiaTheme="minorEastAsia" w:cstheme="minorBidi"/>
              <w:b w:val="0"/>
              <w:noProof/>
            </w:rPr>
          </w:pPr>
          <w:del w:id="68" w:author="Khushbu" w:date="2014-11-03T17:53:00Z">
            <w:r w:rsidRPr="00F5133F" w:rsidDel="00F5133F">
              <w:rPr>
                <w:noProof/>
              </w:rPr>
              <w:delText>3.1.</w:delText>
            </w:r>
            <w:r w:rsidDel="00F5133F">
              <w:rPr>
                <w:rFonts w:eastAsiaTheme="minorEastAsia" w:cstheme="minorBidi"/>
                <w:b w:val="0"/>
                <w:noProof/>
              </w:rPr>
              <w:tab/>
            </w:r>
            <w:r w:rsidRPr="00F5133F" w:rsidDel="00F5133F">
              <w:rPr>
                <w:noProof/>
              </w:rPr>
              <w:delText>Third Party Software Installation</w:delText>
            </w:r>
            <w:r w:rsidDel="00F5133F">
              <w:rPr>
                <w:noProof/>
                <w:webHidden/>
              </w:rPr>
              <w:tab/>
            </w:r>
            <w:r w:rsidR="00E80E58" w:rsidDel="00F5133F">
              <w:rPr>
                <w:noProof/>
                <w:webHidden/>
              </w:rPr>
              <w:delText>2</w:delText>
            </w:r>
          </w:del>
        </w:p>
        <w:p w14:paraId="0AAEF59C" w14:textId="77777777" w:rsidR="00DF284E" w:rsidDel="00F5133F" w:rsidRDefault="00DF284E">
          <w:pPr>
            <w:pStyle w:val="TOC2"/>
            <w:tabs>
              <w:tab w:val="left" w:pos="960"/>
              <w:tab w:val="right" w:leader="dot" w:pos="9350"/>
            </w:tabs>
            <w:rPr>
              <w:del w:id="69" w:author="Khushbu" w:date="2014-11-03T17:53:00Z"/>
              <w:rFonts w:eastAsiaTheme="minorEastAsia" w:cstheme="minorBidi"/>
              <w:b w:val="0"/>
              <w:noProof/>
            </w:rPr>
          </w:pPr>
          <w:del w:id="70" w:author="Khushbu" w:date="2014-11-03T17:53:00Z">
            <w:r w:rsidRPr="00F5133F" w:rsidDel="00F5133F">
              <w:rPr>
                <w:noProof/>
              </w:rPr>
              <w:delText>3.2.</w:delText>
            </w:r>
            <w:r w:rsidDel="00F5133F">
              <w:rPr>
                <w:rFonts w:eastAsiaTheme="minorEastAsia" w:cstheme="minorBidi"/>
                <w:b w:val="0"/>
                <w:noProof/>
              </w:rPr>
              <w:tab/>
            </w:r>
            <w:r w:rsidRPr="00F5133F" w:rsidDel="00F5133F">
              <w:rPr>
                <w:noProof/>
              </w:rPr>
              <w:delText>Environment Variables</w:delText>
            </w:r>
            <w:r w:rsidDel="00F5133F">
              <w:rPr>
                <w:noProof/>
                <w:webHidden/>
              </w:rPr>
              <w:tab/>
            </w:r>
            <w:r w:rsidR="00E80E58" w:rsidDel="00F5133F">
              <w:rPr>
                <w:noProof/>
                <w:webHidden/>
              </w:rPr>
              <w:delText>2</w:delText>
            </w:r>
          </w:del>
        </w:p>
        <w:p w14:paraId="75112A80" w14:textId="77777777" w:rsidR="00DF284E" w:rsidDel="00F5133F" w:rsidRDefault="00DF284E">
          <w:pPr>
            <w:pStyle w:val="TOC2"/>
            <w:tabs>
              <w:tab w:val="left" w:pos="960"/>
              <w:tab w:val="right" w:leader="dot" w:pos="9350"/>
            </w:tabs>
            <w:rPr>
              <w:del w:id="71" w:author="Khushbu" w:date="2014-11-03T17:53:00Z"/>
              <w:rFonts w:eastAsiaTheme="minorEastAsia" w:cstheme="minorBidi"/>
              <w:b w:val="0"/>
              <w:noProof/>
            </w:rPr>
          </w:pPr>
          <w:del w:id="72" w:author="Khushbu" w:date="2014-11-03T17:53:00Z">
            <w:r w:rsidRPr="00F5133F" w:rsidDel="00F5133F">
              <w:rPr>
                <w:noProof/>
              </w:rPr>
              <w:delText>3.3.</w:delText>
            </w:r>
            <w:r w:rsidDel="00F5133F">
              <w:rPr>
                <w:rFonts w:eastAsiaTheme="minorEastAsia" w:cstheme="minorBidi"/>
                <w:b w:val="0"/>
                <w:noProof/>
              </w:rPr>
              <w:tab/>
            </w:r>
            <w:r w:rsidRPr="00F5133F" w:rsidDel="00F5133F">
              <w:rPr>
                <w:noProof/>
              </w:rPr>
              <w:delText>Product Build ( Optional)</w:delText>
            </w:r>
            <w:r w:rsidDel="00F5133F">
              <w:rPr>
                <w:noProof/>
                <w:webHidden/>
              </w:rPr>
              <w:tab/>
            </w:r>
            <w:r w:rsidR="00E80E58" w:rsidDel="00F5133F">
              <w:rPr>
                <w:noProof/>
                <w:webHidden/>
              </w:rPr>
              <w:delText>2</w:delText>
            </w:r>
          </w:del>
        </w:p>
        <w:p w14:paraId="2E985F9F" w14:textId="77777777" w:rsidR="00DF284E" w:rsidDel="00F5133F" w:rsidRDefault="00DF284E">
          <w:pPr>
            <w:pStyle w:val="TOC2"/>
            <w:tabs>
              <w:tab w:val="left" w:pos="960"/>
              <w:tab w:val="right" w:leader="dot" w:pos="9350"/>
            </w:tabs>
            <w:rPr>
              <w:del w:id="73" w:author="Khushbu" w:date="2014-11-03T17:53:00Z"/>
              <w:rFonts w:eastAsiaTheme="minorEastAsia" w:cstheme="minorBidi"/>
              <w:b w:val="0"/>
              <w:noProof/>
            </w:rPr>
          </w:pPr>
          <w:del w:id="74" w:author="Khushbu" w:date="2014-11-03T17:53:00Z">
            <w:r w:rsidRPr="00F5133F" w:rsidDel="00F5133F">
              <w:rPr>
                <w:noProof/>
              </w:rPr>
              <w:delText>3.4.</w:delText>
            </w:r>
            <w:r w:rsidDel="00F5133F">
              <w:rPr>
                <w:rFonts w:eastAsiaTheme="minorEastAsia" w:cstheme="minorBidi"/>
                <w:b w:val="0"/>
                <w:noProof/>
              </w:rPr>
              <w:tab/>
            </w:r>
            <w:r w:rsidRPr="00F5133F" w:rsidDel="00F5133F">
              <w:rPr>
                <w:noProof/>
              </w:rPr>
              <w:delText>Product Installation</w:delText>
            </w:r>
            <w:r w:rsidDel="00F5133F">
              <w:rPr>
                <w:noProof/>
                <w:webHidden/>
              </w:rPr>
              <w:tab/>
            </w:r>
            <w:r w:rsidR="00E80E58" w:rsidDel="00F5133F">
              <w:rPr>
                <w:noProof/>
                <w:webHidden/>
              </w:rPr>
              <w:delText>3</w:delText>
            </w:r>
          </w:del>
        </w:p>
        <w:p w14:paraId="269918A0" w14:textId="77777777" w:rsidR="00DF284E" w:rsidDel="00F5133F" w:rsidRDefault="00DF284E">
          <w:pPr>
            <w:pStyle w:val="TOC1"/>
            <w:tabs>
              <w:tab w:val="left" w:pos="480"/>
              <w:tab w:val="right" w:leader="dot" w:pos="9350"/>
            </w:tabs>
            <w:rPr>
              <w:del w:id="75" w:author="Khushbu" w:date="2014-11-03T17:53:00Z"/>
              <w:rFonts w:eastAsiaTheme="minorEastAsia" w:cstheme="minorBidi"/>
              <w:b w:val="0"/>
              <w:noProof/>
              <w:sz w:val="22"/>
              <w:szCs w:val="22"/>
            </w:rPr>
          </w:pPr>
          <w:del w:id="76" w:author="Khushbu" w:date="2014-11-03T17:53:00Z">
            <w:r w:rsidRPr="00F5133F" w:rsidDel="00F5133F">
              <w:rPr>
                <w:noProof/>
              </w:rPr>
              <w:delText>4.</w:delText>
            </w:r>
            <w:r w:rsidDel="00F5133F">
              <w:rPr>
                <w:rFonts w:eastAsiaTheme="minorEastAsia" w:cstheme="minorBidi"/>
                <w:b w:val="0"/>
                <w:noProof/>
                <w:sz w:val="22"/>
                <w:szCs w:val="22"/>
              </w:rPr>
              <w:tab/>
            </w:r>
            <w:r w:rsidRPr="00F5133F" w:rsidDel="00F5133F">
              <w:rPr>
                <w:noProof/>
              </w:rPr>
              <w:delText>Installation Test</w:delText>
            </w:r>
            <w:r w:rsidDel="00F5133F">
              <w:rPr>
                <w:noProof/>
                <w:webHidden/>
              </w:rPr>
              <w:tab/>
            </w:r>
            <w:r w:rsidR="00E80E58" w:rsidDel="00F5133F">
              <w:rPr>
                <w:noProof/>
                <w:webHidden/>
              </w:rPr>
              <w:delText>4</w:delText>
            </w:r>
          </w:del>
        </w:p>
        <w:p w14:paraId="5A527F00" w14:textId="77777777" w:rsidR="00DF284E" w:rsidDel="00F5133F" w:rsidRDefault="00DF284E">
          <w:pPr>
            <w:pStyle w:val="TOC1"/>
            <w:tabs>
              <w:tab w:val="left" w:pos="480"/>
              <w:tab w:val="right" w:leader="dot" w:pos="9350"/>
            </w:tabs>
            <w:rPr>
              <w:del w:id="77" w:author="Khushbu" w:date="2014-11-03T17:53:00Z"/>
              <w:rFonts w:eastAsiaTheme="minorEastAsia" w:cstheme="minorBidi"/>
              <w:b w:val="0"/>
              <w:noProof/>
              <w:sz w:val="22"/>
              <w:szCs w:val="22"/>
            </w:rPr>
          </w:pPr>
          <w:del w:id="78" w:author="Khushbu" w:date="2014-11-03T17:53:00Z">
            <w:r w:rsidRPr="00F5133F" w:rsidDel="00F5133F">
              <w:rPr>
                <w:noProof/>
              </w:rPr>
              <w:delText>5.</w:delText>
            </w:r>
            <w:r w:rsidDel="00F5133F">
              <w:rPr>
                <w:rFonts w:eastAsiaTheme="minorEastAsia" w:cstheme="minorBidi"/>
                <w:b w:val="0"/>
                <w:noProof/>
                <w:sz w:val="22"/>
                <w:szCs w:val="22"/>
              </w:rPr>
              <w:tab/>
            </w:r>
            <w:r w:rsidRPr="00F5133F" w:rsidDel="00F5133F">
              <w:rPr>
                <w:noProof/>
              </w:rPr>
              <w:delText>Installation Problems</w:delText>
            </w:r>
            <w:r w:rsidDel="00F5133F">
              <w:rPr>
                <w:noProof/>
                <w:webHidden/>
              </w:rPr>
              <w:tab/>
            </w:r>
            <w:r w:rsidR="00E80E58" w:rsidDel="00F5133F">
              <w:rPr>
                <w:noProof/>
                <w:webHidden/>
              </w:rPr>
              <w:delText>4</w:delText>
            </w:r>
          </w:del>
        </w:p>
        <w:p w14:paraId="29DF0AC7" w14:textId="77777777" w:rsidR="00DF284E" w:rsidDel="00F5133F" w:rsidRDefault="00DF284E">
          <w:pPr>
            <w:pStyle w:val="TOC2"/>
            <w:tabs>
              <w:tab w:val="left" w:pos="960"/>
              <w:tab w:val="right" w:leader="dot" w:pos="9350"/>
            </w:tabs>
            <w:rPr>
              <w:del w:id="79" w:author="Khushbu" w:date="2014-11-03T17:53:00Z"/>
              <w:rFonts w:eastAsiaTheme="minorEastAsia" w:cstheme="minorBidi"/>
              <w:b w:val="0"/>
              <w:noProof/>
            </w:rPr>
          </w:pPr>
          <w:del w:id="80" w:author="Khushbu" w:date="2014-11-03T17:53:00Z">
            <w:r w:rsidRPr="00F5133F" w:rsidDel="00F5133F">
              <w:rPr>
                <w:noProof/>
              </w:rPr>
              <w:delText>5.1.</w:delText>
            </w:r>
            <w:r w:rsidDel="00F5133F">
              <w:rPr>
                <w:rFonts w:eastAsiaTheme="minorEastAsia" w:cstheme="minorBidi"/>
                <w:b w:val="0"/>
                <w:noProof/>
              </w:rPr>
              <w:tab/>
            </w:r>
            <w:r w:rsidRPr="00F5133F" w:rsidDel="00F5133F">
              <w:rPr>
                <w:noProof/>
              </w:rPr>
              <w:delText>Known Issues/Fixes</w:delText>
            </w:r>
            <w:r w:rsidDel="00F5133F">
              <w:rPr>
                <w:noProof/>
                <w:webHidden/>
              </w:rPr>
              <w:tab/>
            </w:r>
            <w:r w:rsidR="00E80E58" w:rsidDel="00F5133F">
              <w:rPr>
                <w:noProof/>
                <w:webHidden/>
              </w:rPr>
              <w:delText>4</w:delText>
            </w:r>
          </w:del>
        </w:p>
        <w:p w14:paraId="6CAD3DB8" w14:textId="77777777" w:rsidR="00DF284E" w:rsidDel="00F5133F" w:rsidRDefault="00DF284E">
          <w:pPr>
            <w:pStyle w:val="TOC2"/>
            <w:tabs>
              <w:tab w:val="left" w:pos="960"/>
              <w:tab w:val="right" w:leader="dot" w:pos="9350"/>
            </w:tabs>
            <w:rPr>
              <w:del w:id="81" w:author="Khushbu" w:date="2014-11-03T17:53:00Z"/>
              <w:rFonts w:eastAsiaTheme="minorEastAsia" w:cstheme="minorBidi"/>
              <w:b w:val="0"/>
              <w:noProof/>
            </w:rPr>
          </w:pPr>
          <w:del w:id="82" w:author="Khushbu" w:date="2014-11-03T17:53:00Z">
            <w:r w:rsidRPr="00F5133F" w:rsidDel="00F5133F">
              <w:rPr>
                <w:noProof/>
              </w:rPr>
              <w:delText>5.2.</w:delText>
            </w:r>
            <w:r w:rsidDel="00F5133F">
              <w:rPr>
                <w:rFonts w:eastAsiaTheme="minorEastAsia" w:cstheme="minorBidi"/>
                <w:b w:val="0"/>
                <w:noProof/>
              </w:rPr>
              <w:tab/>
            </w:r>
            <w:r w:rsidRPr="00F5133F" w:rsidDel="00F5133F">
              <w:rPr>
                <w:noProof/>
              </w:rPr>
              <w:delText>Reporting Installation issues</w:delText>
            </w:r>
            <w:r w:rsidDel="00F5133F">
              <w:rPr>
                <w:noProof/>
                <w:webHidden/>
              </w:rPr>
              <w:tab/>
            </w:r>
            <w:r w:rsidR="00E80E58" w:rsidDel="00F5133F">
              <w:rPr>
                <w:noProof/>
                <w:webHidden/>
              </w:rPr>
              <w:delText>4</w:delText>
            </w:r>
          </w:del>
        </w:p>
        <w:p w14:paraId="31AE8B37" w14:textId="334553EC" w:rsidR="002E5723" w:rsidRDefault="002E5723">
          <w:r>
            <w:rPr>
              <w:b/>
              <w:bCs/>
              <w:noProof/>
            </w:rPr>
            <w:fldChar w:fldCharType="end"/>
          </w:r>
        </w:p>
      </w:sdtContent>
    </w:sdt>
    <w:p w14:paraId="3FD53D1C" w14:textId="77777777" w:rsidR="00DB41BA" w:rsidRDefault="00DB41BA">
      <w:pPr>
        <w:pStyle w:val="Heading1"/>
        <w:sectPr w:rsidR="00DB41BA">
          <w:headerReference w:type="first" r:id="rId31"/>
          <w:footerReference w:type="first" r:id="rId32"/>
          <w:type w:val="oddPage"/>
          <w:pgSz w:w="12240" w:h="15840"/>
          <w:pgMar w:top="1440" w:right="1440" w:bottom="1440" w:left="1440" w:header="720" w:footer="720" w:gutter="0"/>
          <w:pgNumType w:fmt="lowerRoman" w:start="1"/>
          <w:cols w:space="720"/>
          <w:titlePg/>
          <w:docGrid w:linePitch="360"/>
        </w:sectPr>
      </w:pPr>
    </w:p>
    <w:p w14:paraId="1B98C673" w14:textId="77777777" w:rsidR="002E5723" w:rsidRDefault="002E5723" w:rsidP="002E5723">
      <w:pPr>
        <w:pStyle w:val="Heading1"/>
      </w:pPr>
      <w:bookmarkStart w:id="83" w:name="_Toc402800558"/>
      <w:bookmarkEnd w:id="8"/>
      <w:r>
        <w:lastRenderedPageBreak/>
        <w:t>Introduction</w:t>
      </w:r>
      <w:bookmarkEnd w:id="83"/>
      <w:r>
        <w:t xml:space="preserve">  </w:t>
      </w:r>
    </w:p>
    <w:p w14:paraId="761996BA" w14:textId="1B20ADC1" w:rsidR="003540F2" w:rsidRDefault="00AD1696" w:rsidP="003540F2">
      <w:r>
        <w:t>i</w:t>
      </w:r>
      <w:r w:rsidR="003540F2">
        <w:t>REVEAL framework is a toolkit for reduced order modeling of scientific simulations. It has been developed under Carbon Capture Simulation Initiative for response surface generation of Computational F</w:t>
      </w:r>
      <w:r w:rsidR="00C85639">
        <w:t xml:space="preserve">luid Dynamics(CFD) models and can be used for </w:t>
      </w:r>
      <w:r w:rsidR="003540F2">
        <w:t xml:space="preserve">MFIX(Multiphase Flow with Interphase Exchanges) </w:t>
      </w:r>
      <w:r w:rsidR="00C85639">
        <w:t>Barracuda, Fluent or any other CFD model</w:t>
      </w:r>
      <w:r w:rsidR="003540F2">
        <w:t>. However it is a generic framework and can be customized for use in other d</w:t>
      </w:r>
      <w:r w:rsidR="00C85639">
        <w:t>omains easily as well</w:t>
      </w:r>
      <w:r w:rsidR="003540F2">
        <w:t>.</w:t>
      </w:r>
    </w:p>
    <w:p w14:paraId="073FDA9D" w14:textId="77777777" w:rsidR="00DE07F8" w:rsidRPr="00DE07F8" w:rsidRDefault="00DE07F8" w:rsidP="00DE07F8"/>
    <w:p w14:paraId="4F01EB1D" w14:textId="77777777" w:rsidR="002E5723" w:rsidRDefault="002E5723" w:rsidP="002E5723">
      <w:pPr>
        <w:pStyle w:val="Heading1"/>
      </w:pPr>
      <w:bookmarkStart w:id="84" w:name="_Toc402800559"/>
      <w:r>
        <w:t>Prerequisites</w:t>
      </w:r>
      <w:bookmarkEnd w:id="84"/>
    </w:p>
    <w:p w14:paraId="17A5A05D" w14:textId="77777777" w:rsidR="002E5723" w:rsidRDefault="002E5723" w:rsidP="005F7525">
      <w:pPr>
        <w:pStyle w:val="Heading2"/>
      </w:pPr>
      <w:bookmarkStart w:id="85" w:name="_Toc402800560"/>
      <w:r>
        <w:t>Hardware</w:t>
      </w:r>
      <w:bookmarkEnd w:id="85"/>
    </w:p>
    <w:p w14:paraId="522AB893" w14:textId="6730EAC1" w:rsidR="00DE07F8" w:rsidRPr="00DE07F8" w:rsidRDefault="003540F2" w:rsidP="00DE07F8">
      <w:r>
        <w:t>N/A</w:t>
      </w:r>
    </w:p>
    <w:p w14:paraId="4805C7AE" w14:textId="77777777" w:rsidR="002E5723" w:rsidRDefault="002E5723" w:rsidP="005F7525">
      <w:pPr>
        <w:pStyle w:val="Heading2"/>
      </w:pPr>
      <w:bookmarkStart w:id="86" w:name="_Toc402800561"/>
      <w:r>
        <w:t>Software</w:t>
      </w:r>
      <w:bookmarkEnd w:id="86"/>
    </w:p>
    <w:p w14:paraId="0EC1EB69" w14:textId="769A31A8" w:rsidR="003540F2" w:rsidRDefault="00086388" w:rsidP="003540F2">
      <w:pPr>
        <w:pStyle w:val="Default"/>
        <w:rPr>
          <w:rFonts w:ascii="Times New Roman" w:hAnsi="Times New Roman" w:cs="Times New Roman"/>
        </w:rPr>
      </w:pPr>
      <w:r>
        <w:rPr>
          <w:rFonts w:ascii="Times New Roman" w:hAnsi="Times New Roman" w:cs="Times New Roman"/>
        </w:rPr>
        <w:t>i</w:t>
      </w:r>
      <w:r w:rsidR="003540F2" w:rsidRPr="00FD5A3A">
        <w:rPr>
          <w:rFonts w:ascii="Times New Roman" w:hAnsi="Times New Roman" w:cs="Times New Roman"/>
        </w:rPr>
        <w:t>R</w:t>
      </w:r>
      <w:r w:rsidR="003540F2">
        <w:rPr>
          <w:rFonts w:ascii="Times New Roman" w:hAnsi="Times New Roman" w:cs="Times New Roman"/>
        </w:rPr>
        <w:t>EVEAL</w:t>
      </w:r>
      <w:r w:rsidR="003540F2" w:rsidRPr="00FD5A3A">
        <w:rPr>
          <w:rFonts w:ascii="Times New Roman" w:hAnsi="Times New Roman" w:cs="Times New Roman"/>
        </w:rPr>
        <w:t xml:space="preserve"> </w:t>
      </w:r>
      <w:r w:rsidR="00122CE4">
        <w:rPr>
          <w:rFonts w:ascii="Times New Roman" w:hAnsi="Times New Roman" w:cs="Times New Roman"/>
        </w:rPr>
        <w:t xml:space="preserve">has been tested on 32 bit and </w:t>
      </w:r>
      <w:r w:rsidR="003540F2" w:rsidRPr="00FD5A3A">
        <w:rPr>
          <w:rFonts w:ascii="Times New Roman" w:hAnsi="Times New Roman" w:cs="Times New Roman"/>
        </w:rPr>
        <w:t xml:space="preserve"> 64 bit windows platform.</w:t>
      </w:r>
      <w:r w:rsidR="00122CE4">
        <w:rPr>
          <w:rFonts w:ascii="Times New Roman" w:hAnsi="Times New Roman" w:cs="Times New Roman"/>
        </w:rPr>
        <w:t xml:space="preserve"> </w:t>
      </w:r>
      <w:r w:rsidR="00A9312C">
        <w:rPr>
          <w:rFonts w:ascii="Times New Roman" w:hAnsi="Times New Roman" w:cs="Times New Roman"/>
        </w:rPr>
        <w:t>iREVEAL</w:t>
      </w:r>
      <w:r w:rsidR="003540F2" w:rsidRPr="00FD5A3A">
        <w:rPr>
          <w:rFonts w:ascii="Times New Roman" w:hAnsi="Times New Roman" w:cs="Times New Roman"/>
        </w:rPr>
        <w:t xml:space="preserve"> requires </w:t>
      </w:r>
      <w:r w:rsidR="00A9312C">
        <w:rPr>
          <w:rFonts w:ascii="Times New Roman" w:hAnsi="Times New Roman" w:cs="Times New Roman"/>
        </w:rPr>
        <w:t xml:space="preserve">the </w:t>
      </w:r>
      <w:r w:rsidR="00C85639">
        <w:rPr>
          <w:rFonts w:ascii="Times New Roman" w:hAnsi="Times New Roman" w:cs="Times New Roman"/>
        </w:rPr>
        <w:t>Java Runtime Environment, Python</w:t>
      </w:r>
      <w:r w:rsidR="00A9312C">
        <w:rPr>
          <w:rFonts w:ascii="Times New Roman" w:hAnsi="Times New Roman" w:cs="Times New Roman"/>
        </w:rPr>
        <w:t>,</w:t>
      </w:r>
      <w:r w:rsidR="00C85639">
        <w:rPr>
          <w:rFonts w:ascii="Times New Roman" w:hAnsi="Times New Roman" w:cs="Times New Roman"/>
        </w:rPr>
        <w:t xml:space="preserve"> and CCSI’s FOQUS tool</w:t>
      </w:r>
      <w:r w:rsidR="003540F2" w:rsidRPr="00FD5A3A">
        <w:rPr>
          <w:rFonts w:ascii="Times New Roman" w:hAnsi="Times New Roman" w:cs="Times New Roman"/>
        </w:rPr>
        <w:t xml:space="preserve">. </w:t>
      </w:r>
      <w:r w:rsidR="003540F2">
        <w:rPr>
          <w:rFonts w:ascii="Times New Roman" w:hAnsi="Times New Roman" w:cs="Times New Roman"/>
        </w:rPr>
        <w:t xml:space="preserve">The list of software needed for the install is provided in Table 1. </w:t>
      </w:r>
    </w:p>
    <w:p w14:paraId="6544279F" w14:textId="77777777" w:rsidR="003540F2" w:rsidRDefault="003540F2" w:rsidP="003540F2">
      <w:pPr>
        <w:pStyle w:val="Default"/>
        <w:rPr>
          <w:rFonts w:ascii="Times New Roman" w:hAnsi="Times New Roman" w:cs="Times New Roman"/>
        </w:rPr>
      </w:pPr>
    </w:p>
    <w:p w14:paraId="1DA26F3B" w14:textId="45564C53" w:rsidR="003540F2" w:rsidRDefault="00A9312C" w:rsidP="003540F2">
      <w:pPr>
        <w:pStyle w:val="Default"/>
        <w:rPr>
          <w:rFonts w:ascii="Times New Roman" w:hAnsi="Times New Roman" w:cs="Times New Roman"/>
        </w:rPr>
      </w:pPr>
      <w:r>
        <w:rPr>
          <w:rFonts w:ascii="Times New Roman" w:hAnsi="Times New Roman" w:cs="Times New Roman"/>
        </w:rPr>
        <w:t>Note</w:t>
      </w:r>
      <w:r w:rsidR="008D7568">
        <w:rPr>
          <w:rFonts w:ascii="Times New Roman" w:hAnsi="Times New Roman" w:cs="Times New Roman"/>
        </w:rPr>
        <w:t xml:space="preserve">: </w:t>
      </w:r>
      <w:r w:rsidR="003540F2">
        <w:rPr>
          <w:rFonts w:ascii="Times New Roman" w:hAnsi="Times New Roman" w:cs="Times New Roman"/>
        </w:rPr>
        <w:t>User</w:t>
      </w:r>
      <w:r w:rsidR="002E0F61">
        <w:rPr>
          <w:rFonts w:ascii="Times New Roman" w:hAnsi="Times New Roman" w:cs="Times New Roman"/>
        </w:rPr>
        <w:t>s</w:t>
      </w:r>
      <w:r>
        <w:rPr>
          <w:rFonts w:ascii="Times New Roman" w:hAnsi="Times New Roman" w:cs="Times New Roman"/>
        </w:rPr>
        <w:t xml:space="preserve"> are expected to run their own </w:t>
      </w:r>
      <w:r w:rsidR="00295617">
        <w:rPr>
          <w:rFonts w:ascii="Times New Roman" w:hAnsi="Times New Roman" w:cs="Times New Roman"/>
        </w:rPr>
        <w:t>CFD</w:t>
      </w:r>
      <w:r w:rsidR="003540F2">
        <w:rPr>
          <w:rFonts w:ascii="Times New Roman" w:hAnsi="Times New Roman" w:cs="Times New Roman"/>
        </w:rPr>
        <w:t xml:space="preserve"> simulations </w:t>
      </w:r>
    </w:p>
    <w:p w14:paraId="0E04E48F" w14:textId="77777777" w:rsidR="00FB55B2" w:rsidRPr="00FD5A3A" w:rsidRDefault="00FB55B2" w:rsidP="00FB55B2">
      <w:pPr>
        <w:rPr>
          <w:rFonts w:ascii="Cambria" w:hAnsi="Cambria" w:cs="Cambria"/>
          <w:color w:val="000000"/>
          <w:sz w:val="22"/>
          <w:szCs w:val="22"/>
        </w:rPr>
      </w:pPr>
    </w:p>
    <w:tbl>
      <w:tblPr>
        <w:tblStyle w:val="TableGrid"/>
        <w:tblW w:w="3900" w:type="pct"/>
        <w:tblInd w:w="198" w:type="dxa"/>
        <w:tblLayout w:type="fixed"/>
        <w:tblLook w:val="04A0" w:firstRow="1" w:lastRow="0" w:firstColumn="1" w:lastColumn="0" w:noHBand="0" w:noVBand="1"/>
      </w:tblPr>
      <w:tblGrid>
        <w:gridCol w:w="1979"/>
        <w:gridCol w:w="2971"/>
        <w:gridCol w:w="2519"/>
      </w:tblGrid>
      <w:tr w:rsidR="00FB55B2" w:rsidRPr="00FD5A3A" w14:paraId="0BDB86B0" w14:textId="77777777" w:rsidTr="009E0D86">
        <w:trPr>
          <w:trHeight w:val="368"/>
        </w:trPr>
        <w:tc>
          <w:tcPr>
            <w:tcW w:w="1325" w:type="pct"/>
          </w:tcPr>
          <w:p w14:paraId="6CC0EDDB" w14:textId="77777777" w:rsidR="00FB55B2" w:rsidRPr="00FD5A3A" w:rsidRDefault="00FB55B2" w:rsidP="001E58CA">
            <w:pPr>
              <w:rPr>
                <w:rFonts w:ascii="Cambria" w:hAnsi="Cambria" w:cs="Cambria"/>
                <w:color w:val="000000"/>
                <w:sz w:val="22"/>
                <w:szCs w:val="22"/>
              </w:rPr>
            </w:pPr>
            <w:r w:rsidRPr="00FD5A3A">
              <w:rPr>
                <w:rFonts w:ascii="Cambria" w:hAnsi="Cambria" w:cs="Cambria"/>
                <w:b/>
                <w:bCs/>
                <w:color w:val="000000"/>
                <w:sz w:val="22"/>
                <w:szCs w:val="22"/>
              </w:rPr>
              <w:t xml:space="preserve">Package </w:t>
            </w:r>
          </w:p>
        </w:tc>
        <w:tc>
          <w:tcPr>
            <w:tcW w:w="1989" w:type="pct"/>
          </w:tcPr>
          <w:p w14:paraId="4071EC56" w14:textId="77777777" w:rsidR="00FB55B2" w:rsidRPr="00FD5A3A" w:rsidRDefault="00FB55B2" w:rsidP="001E58CA">
            <w:pPr>
              <w:rPr>
                <w:rFonts w:ascii="Cambria" w:hAnsi="Cambria" w:cs="Cambria"/>
                <w:color w:val="000000"/>
                <w:sz w:val="22"/>
                <w:szCs w:val="22"/>
              </w:rPr>
            </w:pPr>
            <w:r w:rsidRPr="00FD5A3A">
              <w:rPr>
                <w:rFonts w:ascii="Cambria" w:hAnsi="Cambria" w:cs="Cambria"/>
                <w:b/>
                <w:bCs/>
                <w:color w:val="000000"/>
                <w:sz w:val="22"/>
                <w:szCs w:val="22"/>
              </w:rPr>
              <w:t xml:space="preserve">Online Installation Link </w:t>
            </w:r>
          </w:p>
        </w:tc>
        <w:tc>
          <w:tcPr>
            <w:tcW w:w="1686" w:type="pct"/>
          </w:tcPr>
          <w:p w14:paraId="6D8469CB" w14:textId="77777777" w:rsidR="00FB55B2" w:rsidRPr="00FD5A3A" w:rsidRDefault="00FB55B2" w:rsidP="001E58CA">
            <w:pPr>
              <w:jc w:val="center"/>
              <w:rPr>
                <w:rFonts w:ascii="Cambria" w:hAnsi="Cambria" w:cs="Cambria"/>
                <w:color w:val="000000"/>
                <w:sz w:val="22"/>
                <w:szCs w:val="22"/>
              </w:rPr>
            </w:pPr>
            <w:r>
              <w:rPr>
                <w:rFonts w:ascii="Cambria" w:hAnsi="Cambria" w:cs="Cambria"/>
                <w:b/>
                <w:bCs/>
                <w:color w:val="000000"/>
                <w:sz w:val="22"/>
                <w:szCs w:val="22"/>
              </w:rPr>
              <w:t>V</w:t>
            </w:r>
            <w:r w:rsidRPr="00FD5A3A">
              <w:rPr>
                <w:rFonts w:ascii="Cambria" w:hAnsi="Cambria" w:cs="Cambria"/>
                <w:b/>
                <w:bCs/>
                <w:color w:val="000000"/>
                <w:sz w:val="22"/>
                <w:szCs w:val="22"/>
              </w:rPr>
              <w:t>ersion required</w:t>
            </w:r>
          </w:p>
        </w:tc>
      </w:tr>
      <w:tr w:rsidR="00FB55B2" w:rsidRPr="00FD5A3A" w14:paraId="79B42887" w14:textId="77777777" w:rsidTr="009E0D86">
        <w:trPr>
          <w:trHeight w:val="112"/>
        </w:trPr>
        <w:tc>
          <w:tcPr>
            <w:tcW w:w="1325" w:type="pct"/>
          </w:tcPr>
          <w:p w14:paraId="7FCABDAA" w14:textId="77777777" w:rsidR="00FB55B2" w:rsidRPr="00C17086" w:rsidRDefault="00FB55B2" w:rsidP="00FB55B2">
            <w:pPr>
              <w:pStyle w:val="ListParagraph"/>
              <w:numPr>
                <w:ilvl w:val="0"/>
                <w:numId w:val="21"/>
              </w:numPr>
              <w:rPr>
                <w:rFonts w:ascii="Cambria" w:hAnsi="Cambria" w:cs="Cambria"/>
                <w:color w:val="000000"/>
                <w:sz w:val="22"/>
                <w:szCs w:val="22"/>
              </w:rPr>
            </w:pPr>
            <w:r w:rsidRPr="00C17086">
              <w:rPr>
                <w:rFonts w:ascii="Cambria" w:hAnsi="Cambria" w:cs="Cambria"/>
                <w:color w:val="000000"/>
                <w:sz w:val="22"/>
                <w:szCs w:val="22"/>
              </w:rPr>
              <w:t xml:space="preserve">Python </w:t>
            </w:r>
          </w:p>
        </w:tc>
        <w:tc>
          <w:tcPr>
            <w:tcW w:w="1989" w:type="pct"/>
          </w:tcPr>
          <w:p w14:paraId="1FDB17A6" w14:textId="77777777" w:rsidR="00FB55B2" w:rsidRPr="00FD5A3A" w:rsidRDefault="00FB55B2" w:rsidP="001E58CA">
            <w:pPr>
              <w:rPr>
                <w:rFonts w:ascii="Calibri" w:hAnsi="Calibri" w:cs="Calibri"/>
                <w:color w:val="000000"/>
                <w:sz w:val="22"/>
                <w:szCs w:val="22"/>
              </w:rPr>
            </w:pPr>
            <w:r w:rsidRPr="00FD5A3A">
              <w:rPr>
                <w:rFonts w:ascii="Calibri" w:hAnsi="Calibri" w:cs="Calibri"/>
                <w:color w:val="000000"/>
                <w:sz w:val="22"/>
                <w:szCs w:val="22"/>
              </w:rPr>
              <w:t xml:space="preserve">http://python.org/download/ </w:t>
            </w:r>
          </w:p>
        </w:tc>
        <w:tc>
          <w:tcPr>
            <w:tcW w:w="1686" w:type="pct"/>
          </w:tcPr>
          <w:p w14:paraId="3326FC91" w14:textId="3DAEF195" w:rsidR="00FB55B2" w:rsidRPr="00FD5A3A" w:rsidRDefault="00C85639" w:rsidP="001E58CA">
            <w:pPr>
              <w:rPr>
                <w:rFonts w:ascii="Cambria" w:hAnsi="Cambria" w:cs="Cambria"/>
                <w:color w:val="000000"/>
                <w:sz w:val="22"/>
                <w:szCs w:val="22"/>
              </w:rPr>
            </w:pPr>
            <w:r>
              <w:rPr>
                <w:rFonts w:ascii="Cambria" w:hAnsi="Cambria" w:cs="Cambria"/>
                <w:color w:val="000000"/>
                <w:sz w:val="22"/>
                <w:szCs w:val="22"/>
              </w:rPr>
              <w:t>2.7</w:t>
            </w:r>
            <w:r w:rsidR="00FB55B2" w:rsidRPr="00FD5A3A">
              <w:rPr>
                <w:rFonts w:ascii="Cambria" w:hAnsi="Cambria" w:cs="Cambria"/>
                <w:color w:val="000000"/>
                <w:sz w:val="22"/>
                <w:szCs w:val="22"/>
              </w:rPr>
              <w:t xml:space="preserve"> </w:t>
            </w:r>
            <w:r>
              <w:rPr>
                <w:rFonts w:ascii="Cambria" w:hAnsi="Cambria" w:cs="Cambria"/>
                <w:color w:val="000000"/>
                <w:sz w:val="22"/>
                <w:szCs w:val="22"/>
              </w:rPr>
              <w:t>(or higher</w:t>
            </w:r>
            <w:r w:rsidR="00FB55B2">
              <w:rPr>
                <w:rFonts w:ascii="Cambria" w:hAnsi="Cambria" w:cs="Cambria"/>
                <w:color w:val="000000"/>
                <w:sz w:val="22"/>
                <w:szCs w:val="22"/>
              </w:rPr>
              <w:t>)</w:t>
            </w:r>
          </w:p>
        </w:tc>
      </w:tr>
      <w:tr w:rsidR="009E0D86" w:rsidRPr="00FD5A3A" w14:paraId="70C88021" w14:textId="77777777" w:rsidTr="009E0D86">
        <w:trPr>
          <w:trHeight w:val="112"/>
        </w:trPr>
        <w:tc>
          <w:tcPr>
            <w:tcW w:w="1325" w:type="pct"/>
          </w:tcPr>
          <w:p w14:paraId="3C775D47" w14:textId="4A3002B0" w:rsidR="009E0D86" w:rsidRPr="00C17086" w:rsidRDefault="009E0D86" w:rsidP="00FB55B2">
            <w:pPr>
              <w:pStyle w:val="ListParagraph"/>
              <w:numPr>
                <w:ilvl w:val="0"/>
                <w:numId w:val="21"/>
              </w:numPr>
              <w:rPr>
                <w:rFonts w:ascii="Cambria" w:hAnsi="Cambria" w:cs="Cambria"/>
                <w:color w:val="000000"/>
                <w:sz w:val="22"/>
                <w:szCs w:val="22"/>
              </w:rPr>
            </w:pPr>
            <w:r>
              <w:rPr>
                <w:rFonts w:ascii="Cambria" w:hAnsi="Cambria" w:cs="Cambria"/>
                <w:color w:val="000000"/>
                <w:sz w:val="22"/>
                <w:szCs w:val="22"/>
              </w:rPr>
              <w:t>Java</w:t>
            </w:r>
          </w:p>
        </w:tc>
        <w:tc>
          <w:tcPr>
            <w:tcW w:w="1989" w:type="pct"/>
          </w:tcPr>
          <w:p w14:paraId="4A424954" w14:textId="5D06CD52" w:rsidR="009E0D86" w:rsidRPr="00FD5A3A" w:rsidRDefault="009E0D86" w:rsidP="001E58CA">
            <w:pPr>
              <w:rPr>
                <w:rFonts w:ascii="Calibri" w:hAnsi="Calibri" w:cs="Calibri"/>
                <w:color w:val="000000"/>
                <w:sz w:val="22"/>
                <w:szCs w:val="22"/>
              </w:rPr>
            </w:pPr>
            <w:r>
              <w:rPr>
                <w:rFonts w:ascii="Calibri" w:hAnsi="Calibri" w:cs="Calibri"/>
                <w:color w:val="000000"/>
                <w:sz w:val="22"/>
                <w:szCs w:val="22"/>
              </w:rPr>
              <w:t>Oracle.org</w:t>
            </w:r>
          </w:p>
        </w:tc>
        <w:tc>
          <w:tcPr>
            <w:tcW w:w="1686" w:type="pct"/>
          </w:tcPr>
          <w:p w14:paraId="6C0401DE" w14:textId="68FFA16C" w:rsidR="009E0D86" w:rsidRDefault="009E0D86" w:rsidP="001E58CA">
            <w:pPr>
              <w:rPr>
                <w:rFonts w:ascii="Cambria" w:hAnsi="Cambria" w:cs="Cambria"/>
                <w:color w:val="000000"/>
                <w:sz w:val="22"/>
                <w:szCs w:val="22"/>
              </w:rPr>
            </w:pPr>
            <w:r>
              <w:rPr>
                <w:rFonts w:ascii="Cambria" w:hAnsi="Cambria" w:cs="Cambria"/>
                <w:color w:val="000000"/>
                <w:sz w:val="22"/>
                <w:szCs w:val="22"/>
              </w:rPr>
              <w:t>1.6 or higher</w:t>
            </w:r>
          </w:p>
        </w:tc>
      </w:tr>
      <w:tr w:rsidR="00A9312C" w:rsidRPr="00FD5A3A" w14:paraId="0C8091DA" w14:textId="77777777" w:rsidTr="009E0D86">
        <w:trPr>
          <w:trHeight w:val="112"/>
        </w:trPr>
        <w:tc>
          <w:tcPr>
            <w:tcW w:w="1325" w:type="pct"/>
          </w:tcPr>
          <w:p w14:paraId="534F698B" w14:textId="02412EB2" w:rsidR="00A9312C" w:rsidRDefault="00A9312C" w:rsidP="00FB55B2">
            <w:pPr>
              <w:pStyle w:val="ListParagraph"/>
              <w:numPr>
                <w:ilvl w:val="0"/>
                <w:numId w:val="21"/>
              </w:numPr>
              <w:rPr>
                <w:rFonts w:ascii="Cambria" w:hAnsi="Cambria" w:cs="Cambria"/>
                <w:color w:val="000000"/>
                <w:sz w:val="22"/>
                <w:szCs w:val="22"/>
              </w:rPr>
            </w:pPr>
            <w:r>
              <w:rPr>
                <w:rFonts w:ascii="Cambria" w:hAnsi="Cambria" w:cs="Cambria"/>
                <w:color w:val="000000"/>
                <w:sz w:val="22"/>
                <w:szCs w:val="22"/>
              </w:rPr>
              <w:t>FOQUS</w:t>
            </w:r>
          </w:p>
        </w:tc>
        <w:tc>
          <w:tcPr>
            <w:tcW w:w="1989" w:type="pct"/>
          </w:tcPr>
          <w:p w14:paraId="2890CEEB" w14:textId="299AB006" w:rsidR="00A9312C" w:rsidRDefault="00F5133F" w:rsidP="001E58CA">
            <w:pPr>
              <w:rPr>
                <w:rFonts w:ascii="Calibri" w:hAnsi="Calibri" w:cs="Calibri"/>
                <w:color w:val="000000"/>
                <w:sz w:val="22"/>
                <w:szCs w:val="22"/>
              </w:rPr>
            </w:pPr>
            <w:ins w:id="87" w:author="Khushbu" w:date="2014-11-03T17:55:00Z">
              <w:r w:rsidRPr="00F5133F">
                <w:rPr>
                  <w:rFonts w:ascii="Calibri" w:hAnsi="Calibri" w:cs="Calibri"/>
                  <w:color w:val="000000"/>
                  <w:sz w:val="22"/>
                  <w:szCs w:val="22"/>
                </w:rPr>
                <w:t>https://www.acceleratecarboncapture.org/drupal/product/FOQUS_bundle</w:t>
              </w:r>
            </w:ins>
            <w:del w:id="88" w:author="Khushbu" w:date="2014-11-03T16:13:00Z">
              <w:r w:rsidR="00A9312C" w:rsidRPr="00A9312C" w:rsidDel="00234831">
                <w:rPr>
                  <w:rFonts w:ascii="Calibri" w:hAnsi="Calibri" w:cs="Calibri"/>
                  <w:color w:val="000000"/>
                  <w:sz w:val="22"/>
                  <w:szCs w:val="22"/>
                </w:rPr>
                <w:delText>https://www.acceleratecarboncapture.org/drupal/product/bundle-installer</w:delText>
              </w:r>
            </w:del>
          </w:p>
        </w:tc>
        <w:tc>
          <w:tcPr>
            <w:tcW w:w="1686" w:type="pct"/>
          </w:tcPr>
          <w:p w14:paraId="565EC38B" w14:textId="6B1B3EEA" w:rsidR="00A9312C" w:rsidRDefault="00A9312C" w:rsidP="001E58CA">
            <w:pPr>
              <w:rPr>
                <w:rFonts w:ascii="Cambria" w:hAnsi="Cambria" w:cs="Cambria"/>
                <w:color w:val="000000"/>
                <w:sz w:val="22"/>
                <w:szCs w:val="22"/>
              </w:rPr>
            </w:pPr>
            <w:r>
              <w:rPr>
                <w:rFonts w:ascii="Cambria" w:hAnsi="Cambria" w:cs="Cambria"/>
                <w:color w:val="000000"/>
                <w:sz w:val="22"/>
                <w:szCs w:val="22"/>
              </w:rPr>
              <w:t>2014.10.0</w:t>
            </w:r>
          </w:p>
        </w:tc>
      </w:tr>
    </w:tbl>
    <w:p w14:paraId="19E163BF" w14:textId="76BC6894" w:rsidR="00777163" w:rsidRPr="00777163" w:rsidRDefault="00FB55B2" w:rsidP="00777163">
      <w:pPr>
        <w:pStyle w:val="Caption"/>
        <w:jc w:val="center"/>
        <w:rPr>
          <w:color w:val="1F497D" w:themeColor="text2"/>
          <w:sz w:val="24"/>
          <w:szCs w:val="24"/>
        </w:rPr>
      </w:pPr>
      <w:r w:rsidRPr="00824D67">
        <w:rPr>
          <w:color w:val="1F497D" w:themeColor="text2"/>
          <w:sz w:val="24"/>
          <w:szCs w:val="24"/>
        </w:rPr>
        <w:t xml:space="preserve">Table </w:t>
      </w:r>
      <w:r w:rsidRPr="00824D67">
        <w:rPr>
          <w:color w:val="1F497D" w:themeColor="text2"/>
          <w:sz w:val="24"/>
          <w:szCs w:val="24"/>
        </w:rPr>
        <w:fldChar w:fldCharType="begin"/>
      </w:r>
      <w:r w:rsidRPr="00824D67">
        <w:rPr>
          <w:color w:val="1F497D" w:themeColor="text2"/>
          <w:sz w:val="24"/>
          <w:szCs w:val="24"/>
        </w:rPr>
        <w:instrText xml:space="preserve"> SEQ Table \* ARABIC </w:instrText>
      </w:r>
      <w:r w:rsidRPr="00824D67">
        <w:rPr>
          <w:color w:val="1F497D" w:themeColor="text2"/>
          <w:sz w:val="24"/>
          <w:szCs w:val="24"/>
        </w:rPr>
        <w:fldChar w:fldCharType="separate"/>
      </w:r>
      <w:r w:rsidR="00E80E58">
        <w:rPr>
          <w:noProof/>
          <w:color w:val="1F497D" w:themeColor="text2"/>
          <w:sz w:val="24"/>
          <w:szCs w:val="24"/>
        </w:rPr>
        <w:t>1</w:t>
      </w:r>
      <w:r w:rsidRPr="00824D67">
        <w:rPr>
          <w:noProof/>
          <w:color w:val="1F497D" w:themeColor="text2"/>
          <w:sz w:val="24"/>
          <w:szCs w:val="24"/>
        </w:rPr>
        <w:fldChar w:fldCharType="end"/>
      </w:r>
      <w:r w:rsidRPr="00824D67">
        <w:rPr>
          <w:color w:val="1F497D" w:themeColor="text2"/>
          <w:sz w:val="24"/>
          <w:szCs w:val="24"/>
        </w:rPr>
        <w:t>: Getting Required Packages</w:t>
      </w:r>
    </w:p>
    <w:p w14:paraId="1BDB4B91" w14:textId="2B9FD30E" w:rsidR="00777163" w:rsidRDefault="00777163" w:rsidP="00777163">
      <w:pPr>
        <w:pStyle w:val="Heading2"/>
        <w:numPr>
          <w:ilvl w:val="2"/>
          <w:numId w:val="18"/>
        </w:numPr>
        <w:rPr>
          <w:ins w:id="89" w:author="Khushbu" w:date="2014-11-04T11:40:00Z"/>
        </w:rPr>
      </w:pPr>
      <w:bookmarkStart w:id="90" w:name="_Toc402800562"/>
      <w:ins w:id="91" w:author="Khushbu" w:date="2014-11-04T11:39:00Z">
        <w:r>
          <w:t xml:space="preserve"> Software pack</w:t>
        </w:r>
      </w:ins>
      <w:ins w:id="92" w:author="Khushbu" w:date="2014-11-04T11:40:00Z">
        <w:r>
          <w:t>a</w:t>
        </w:r>
      </w:ins>
      <w:ins w:id="93" w:author="Khushbu" w:date="2014-11-04T11:39:00Z">
        <w:r>
          <w:t>ges</w:t>
        </w:r>
      </w:ins>
      <w:ins w:id="94" w:author="Khushbu" w:date="2014-11-04T11:40:00Z">
        <w:r>
          <w:t xml:space="preserve"> </w:t>
        </w:r>
      </w:ins>
      <w:ins w:id="95" w:author="Khushbu" w:date="2014-11-04T11:39:00Z">
        <w:r>
          <w:t>for integrating ROM in Aspen Plus Simulation</w:t>
        </w:r>
      </w:ins>
      <w:ins w:id="96" w:author="Khushbu" w:date="2014-11-04T11:40:00Z">
        <w:r>
          <w:t>:</w:t>
        </w:r>
      </w:ins>
    </w:p>
    <w:p w14:paraId="74D1B1D3" w14:textId="2FC28B5D" w:rsidR="00777163" w:rsidRDefault="00777163" w:rsidP="00777163">
      <w:pPr>
        <w:ind w:left="720"/>
        <w:rPr>
          <w:ins w:id="97" w:author="Khushbu" w:date="2014-11-04T11:40:00Z"/>
        </w:rPr>
      </w:pPr>
      <w:ins w:id="98" w:author="Khushbu" w:date="2014-11-04T11:40:00Z">
        <w:r>
          <w:t>To integrate  a iREV</w:t>
        </w:r>
      </w:ins>
      <w:ins w:id="99" w:author="Khushbu" w:date="2014-11-07T13:57:00Z">
        <w:r w:rsidR="004C596E">
          <w:t>E</w:t>
        </w:r>
      </w:ins>
      <w:ins w:id="100" w:author="Khushbu" w:date="2014-11-04T11:40:00Z">
        <w:r w:rsidR="004C596E">
          <w:t>A</w:t>
        </w:r>
      </w:ins>
      <w:ins w:id="101" w:author="Khushbu" w:date="2014-11-07T13:57:00Z">
        <w:r w:rsidR="004C596E">
          <w:t>L</w:t>
        </w:r>
      </w:ins>
      <w:ins w:id="102" w:author="Khushbu" w:date="2014-11-04T11:40:00Z">
        <w:r>
          <w:t xml:space="preserve"> generated reduced order model in Aspen  Plus for process simulation user needs following software:</w:t>
        </w:r>
      </w:ins>
    </w:p>
    <w:p w14:paraId="74B2825A" w14:textId="3B1565C5" w:rsidR="00777163" w:rsidRDefault="00777163" w:rsidP="00777163">
      <w:pPr>
        <w:pStyle w:val="ListParagraph"/>
        <w:numPr>
          <w:ilvl w:val="0"/>
          <w:numId w:val="21"/>
        </w:numPr>
        <w:rPr>
          <w:ins w:id="103" w:author="Khushbu" w:date="2014-11-04T11:40:00Z"/>
        </w:rPr>
      </w:pPr>
      <w:ins w:id="104" w:author="Khushbu" w:date="2014-11-04T11:40:00Z">
        <w:r>
          <w:t>Aspen Plus 7.3</w:t>
        </w:r>
      </w:ins>
    </w:p>
    <w:p w14:paraId="47058D95" w14:textId="35F63A2C" w:rsidR="00777163" w:rsidRDefault="00777163" w:rsidP="00777163">
      <w:pPr>
        <w:pStyle w:val="ListParagraph"/>
        <w:numPr>
          <w:ilvl w:val="0"/>
          <w:numId w:val="21"/>
        </w:numPr>
        <w:rPr>
          <w:ins w:id="105" w:author="Khushbu" w:date="2014-11-04T11:41:00Z"/>
        </w:rPr>
      </w:pPr>
      <w:ins w:id="106" w:author="Khushbu" w:date="2014-11-04T11:41:00Z">
        <w:r>
          <w:t>Visual Studio 2008</w:t>
        </w:r>
      </w:ins>
    </w:p>
    <w:p w14:paraId="2A2DB144" w14:textId="77777777" w:rsidR="00777163" w:rsidRPr="00777163" w:rsidRDefault="00777163" w:rsidP="00777163">
      <w:pPr>
        <w:ind w:left="720"/>
        <w:rPr>
          <w:ins w:id="107" w:author="Khushbu" w:date="2014-11-04T11:39:00Z"/>
        </w:rPr>
      </w:pPr>
    </w:p>
    <w:p w14:paraId="5A787556" w14:textId="0C11CDC7" w:rsidR="00FB55B2" w:rsidRDefault="002E5723" w:rsidP="00FB55B2">
      <w:pPr>
        <w:pStyle w:val="Heading1"/>
      </w:pPr>
      <w:r>
        <w:t>Basic Installation</w:t>
      </w:r>
      <w:bookmarkEnd w:id="90"/>
    </w:p>
    <w:p w14:paraId="0BBABB08" w14:textId="77777777" w:rsidR="002E5723" w:rsidRDefault="002E5723" w:rsidP="005F7525">
      <w:pPr>
        <w:pStyle w:val="Heading2"/>
      </w:pPr>
      <w:bookmarkStart w:id="108" w:name="_Toc402800563"/>
      <w:r>
        <w:t>Third Party Software Installation</w:t>
      </w:r>
      <w:bookmarkEnd w:id="108"/>
    </w:p>
    <w:p w14:paraId="16B6E2D1" w14:textId="5DB37D5D" w:rsidR="00EC40DD" w:rsidRDefault="00EC40DD" w:rsidP="00777163">
      <w:pPr>
        <w:pStyle w:val="Heading3"/>
      </w:pPr>
      <w:bookmarkStart w:id="109" w:name="_Toc402800564"/>
      <w:r>
        <w:t>3.1.1 Java installation</w:t>
      </w:r>
      <w:bookmarkEnd w:id="109"/>
    </w:p>
    <w:p w14:paraId="3F2D4E53" w14:textId="2E5F9499" w:rsidR="00EC40DD" w:rsidRDefault="00EC40DD" w:rsidP="00EC40DD">
      <w:pPr>
        <w:rPr>
          <w:color w:val="000000"/>
        </w:rPr>
      </w:pPr>
      <w:r w:rsidRPr="00C17086">
        <w:rPr>
          <w:color w:val="000000"/>
        </w:rPr>
        <w:t xml:space="preserve">To use </w:t>
      </w:r>
      <w:r>
        <w:rPr>
          <w:color w:val="000000"/>
        </w:rPr>
        <w:t>iREVEAL</w:t>
      </w:r>
      <w:r w:rsidRPr="00C17086">
        <w:rPr>
          <w:color w:val="000000"/>
        </w:rPr>
        <w:t xml:space="preserve">, user needs to have </w:t>
      </w:r>
      <w:r>
        <w:rPr>
          <w:color w:val="000000"/>
        </w:rPr>
        <w:t>java version 6 (</w:t>
      </w:r>
      <w:r w:rsidRPr="003810AE">
        <w:rPr>
          <w:b/>
          <w:color w:val="000000"/>
        </w:rPr>
        <w:t>java -1.</w:t>
      </w:r>
      <w:ins w:id="110" w:author="Khushbu" w:date="2014-11-03T17:55:00Z">
        <w:r w:rsidR="00F5133F">
          <w:rPr>
            <w:b/>
            <w:color w:val="000000"/>
          </w:rPr>
          <w:t>7</w:t>
        </w:r>
      </w:ins>
      <w:del w:id="111" w:author="Khushbu" w:date="2014-11-03T17:55:00Z">
        <w:r w:rsidRPr="003810AE" w:rsidDel="00F5133F">
          <w:rPr>
            <w:b/>
            <w:color w:val="000000"/>
          </w:rPr>
          <w:delText>6</w:delText>
        </w:r>
        <w:r w:rsidDel="00F5133F">
          <w:rPr>
            <w:b/>
            <w:color w:val="000000"/>
          </w:rPr>
          <w:delText xml:space="preserve"> or higher</w:delText>
        </w:r>
      </w:del>
      <w:r>
        <w:rPr>
          <w:b/>
          <w:color w:val="000000"/>
        </w:rPr>
        <w:t>)</w:t>
      </w:r>
      <w:r w:rsidRPr="00C17086">
        <w:rPr>
          <w:color w:val="000000"/>
        </w:rPr>
        <w:t xml:space="preserve"> installed on the system.</w:t>
      </w:r>
      <w:r>
        <w:rPr>
          <w:color w:val="000000"/>
        </w:rPr>
        <w:t xml:space="preserve"> To check if java is installed, open command line and on prompt check for java version, you should get appropriate response listing java version. For e.g.,</w:t>
      </w:r>
    </w:p>
    <w:p w14:paraId="4822AA7B" w14:textId="77777777" w:rsidR="00EC40DD" w:rsidRDefault="00EC40DD" w:rsidP="00EC40DD">
      <w:pPr>
        <w:pStyle w:val="ListParagraph"/>
        <w:numPr>
          <w:ilvl w:val="0"/>
          <w:numId w:val="22"/>
        </w:numPr>
        <w:rPr>
          <w:color w:val="000000"/>
        </w:rPr>
      </w:pPr>
      <w:r>
        <w:rPr>
          <w:color w:val="000000"/>
        </w:rPr>
        <w:t>java -version</w:t>
      </w:r>
      <w:r w:rsidRPr="00224E76">
        <w:rPr>
          <w:color w:val="000000"/>
        </w:rPr>
        <w:t xml:space="preserve"> </w:t>
      </w:r>
    </w:p>
    <w:p w14:paraId="74F312D6" w14:textId="23D470D3" w:rsidR="00EC40DD" w:rsidRPr="00C523AE" w:rsidRDefault="00EC40DD" w:rsidP="00EC40DD">
      <w:pPr>
        <w:rPr>
          <w:color w:val="000000"/>
        </w:rPr>
      </w:pPr>
      <w:r>
        <w:rPr>
          <w:color w:val="000000"/>
        </w:rPr>
        <w:t xml:space="preserve">      </w:t>
      </w:r>
      <w:r w:rsidRPr="00C523AE">
        <w:rPr>
          <w:color w:val="000000"/>
        </w:rPr>
        <w:t>java version 1.</w:t>
      </w:r>
      <w:ins w:id="112" w:author="Khushbu" w:date="2014-11-03T17:55:00Z">
        <w:r w:rsidR="00F5133F">
          <w:rPr>
            <w:color w:val="000000"/>
          </w:rPr>
          <w:t>7</w:t>
        </w:r>
      </w:ins>
      <w:del w:id="113" w:author="Khushbu" w:date="2014-11-03T17:55:00Z">
        <w:r w:rsidRPr="00C523AE" w:rsidDel="00F5133F">
          <w:rPr>
            <w:color w:val="000000"/>
          </w:rPr>
          <w:delText>6</w:delText>
        </w:r>
      </w:del>
      <w:r w:rsidRPr="00C523AE">
        <w:rPr>
          <w:color w:val="000000"/>
        </w:rPr>
        <w:t>.x.x &lt;build 1.6.x.x&gt;</w:t>
      </w:r>
    </w:p>
    <w:p w14:paraId="2C2699FF" w14:textId="77777777" w:rsidR="00EC40DD" w:rsidRPr="00C523AE" w:rsidRDefault="00EC40DD" w:rsidP="00EC40DD">
      <w:pPr>
        <w:rPr>
          <w:color w:val="000000"/>
        </w:rPr>
      </w:pPr>
      <w:r>
        <w:rPr>
          <w:color w:val="000000"/>
        </w:rPr>
        <w:t xml:space="preserve">      </w:t>
      </w:r>
      <w:r w:rsidRPr="00C523AE">
        <w:rPr>
          <w:color w:val="000000"/>
        </w:rPr>
        <w:t xml:space="preserve">Java(SE)  TM Runtime Environment </w:t>
      </w:r>
    </w:p>
    <w:p w14:paraId="5FEEA806" w14:textId="77777777" w:rsidR="00EC40DD" w:rsidRDefault="00EC40DD" w:rsidP="00EC40DD">
      <w:pPr>
        <w:rPr>
          <w:color w:val="000000"/>
        </w:rPr>
      </w:pPr>
    </w:p>
    <w:p w14:paraId="61B0C698" w14:textId="77777777" w:rsidR="00EC40DD" w:rsidRDefault="00EC40DD" w:rsidP="00EC40DD">
      <w:pPr>
        <w:rPr>
          <w:color w:val="000000"/>
        </w:rPr>
      </w:pPr>
      <w:r w:rsidRPr="00224E76">
        <w:rPr>
          <w:color w:val="000000"/>
        </w:rPr>
        <w:t>If JDK/JRE is not already installed, please install appropriate 32bit or 64 bit J</w:t>
      </w:r>
      <w:r>
        <w:rPr>
          <w:color w:val="000000"/>
        </w:rPr>
        <w:t>RE</w:t>
      </w:r>
    </w:p>
    <w:p w14:paraId="55BF9BF2" w14:textId="77777777" w:rsidR="00EC40DD" w:rsidRPr="00224E76" w:rsidRDefault="00EC40DD" w:rsidP="00EC40DD">
      <w:pPr>
        <w:rPr>
          <w:color w:val="000000"/>
        </w:rPr>
      </w:pPr>
    </w:p>
    <w:p w14:paraId="32CE6DE1" w14:textId="77777777" w:rsidR="00EC40DD" w:rsidRPr="00C17086" w:rsidRDefault="00EC40DD" w:rsidP="00EC40DD">
      <w:pPr>
        <w:rPr>
          <w:color w:val="000000"/>
        </w:rPr>
      </w:pPr>
      <w:r w:rsidRPr="00C17086">
        <w:rPr>
          <w:color w:val="000000"/>
        </w:rPr>
        <w:t xml:space="preserve">(download link-  http://www.oracle.com/technetwork/java/javase/downloads/index.html) </w:t>
      </w:r>
    </w:p>
    <w:p w14:paraId="345A17D9" w14:textId="77777777" w:rsidR="00EC40DD" w:rsidRPr="00C17086" w:rsidRDefault="00EC40DD" w:rsidP="00EC40DD">
      <w:pPr>
        <w:rPr>
          <w:color w:val="000000"/>
        </w:rPr>
      </w:pPr>
    </w:p>
    <w:p w14:paraId="7F51A1C4" w14:textId="77777777" w:rsidR="00EC40DD" w:rsidRPr="00C17086" w:rsidRDefault="00EC40DD" w:rsidP="00EC40DD">
      <w:pPr>
        <w:rPr>
          <w:color w:val="000000"/>
        </w:rPr>
      </w:pPr>
      <w:r w:rsidRPr="00C17086">
        <w:rPr>
          <w:color w:val="000000"/>
        </w:rPr>
        <w:t>Add JAVA_HOME to your PATH environment variable th</w:t>
      </w:r>
      <w:r>
        <w:rPr>
          <w:color w:val="000000"/>
        </w:rPr>
        <w:t xml:space="preserve">ereafter </w:t>
      </w:r>
      <w:r w:rsidRPr="00C17086">
        <w:rPr>
          <w:color w:val="000000"/>
        </w:rPr>
        <w:t>(</w:t>
      </w:r>
      <w:r>
        <w:rPr>
          <w:color w:val="000000"/>
        </w:rPr>
        <w:t>refer to section 4.2</w:t>
      </w:r>
      <w:r w:rsidRPr="00C17086">
        <w:rPr>
          <w:color w:val="000000"/>
        </w:rPr>
        <w:t xml:space="preserve"> for adding environment variables).</w:t>
      </w:r>
    </w:p>
    <w:p w14:paraId="79B7D668" w14:textId="77777777" w:rsidR="00EC40DD" w:rsidRDefault="00EC40DD" w:rsidP="00EC40DD"/>
    <w:p w14:paraId="1CA95DE0" w14:textId="27F90DD2" w:rsidR="00EC40DD" w:rsidRDefault="00EC40DD" w:rsidP="00EC40DD">
      <w:r>
        <w:t>iREVEAL</w:t>
      </w:r>
      <w:r w:rsidRPr="00243132">
        <w:t xml:space="preserve"> </w:t>
      </w:r>
      <w:r>
        <w:t xml:space="preserve">also </w:t>
      </w:r>
      <w:r w:rsidRPr="00243132">
        <w:t>requires</w:t>
      </w:r>
      <w:r>
        <w:t xml:space="preserve"> Python2.7 or higher</w:t>
      </w:r>
      <w:r w:rsidRPr="00243132">
        <w:t xml:space="preserve"> </w:t>
      </w:r>
      <w:r>
        <w:t>to be installed on the user’s system.</w:t>
      </w:r>
      <w:ins w:id="114" w:author="Khushbu" w:date="2014-11-03T17:55:00Z">
        <w:r w:rsidR="00F5133F">
          <w:t xml:space="preserve"> </w:t>
        </w:r>
      </w:ins>
      <w:r>
        <w:t xml:space="preserve">Follow the instructions on python website for installation </w:t>
      </w:r>
      <w:hyperlink r:id="rId33" w:history="1">
        <w:r w:rsidRPr="003A3741">
          <w:rPr>
            <w:rStyle w:val="Hyperlink"/>
          </w:rPr>
          <w:t>https://www.python.org/download/releases/2.7/</w:t>
        </w:r>
      </w:hyperlink>
    </w:p>
    <w:p w14:paraId="28832B39" w14:textId="77777777" w:rsidR="00EC40DD" w:rsidRDefault="00EC40DD" w:rsidP="00EC40DD">
      <w:pPr>
        <w:rPr>
          <w:color w:val="000000"/>
        </w:rPr>
      </w:pPr>
    </w:p>
    <w:p w14:paraId="4B1E032C" w14:textId="77777777" w:rsidR="00EC40DD" w:rsidRDefault="00EC40DD" w:rsidP="00EC40DD">
      <w:pPr>
        <w:rPr>
          <w:color w:val="000000"/>
        </w:rPr>
      </w:pPr>
    </w:p>
    <w:p w14:paraId="596C842D" w14:textId="77777777" w:rsidR="00EC40DD" w:rsidRDefault="00EC40DD" w:rsidP="00EC40DD">
      <w:pPr>
        <w:rPr>
          <w:color w:val="000000"/>
        </w:rPr>
      </w:pPr>
      <w:r>
        <w:rPr>
          <w:color w:val="000000"/>
        </w:rPr>
        <w:t xml:space="preserve">The user should set environment variables as explained in section 3.2 and do package installation checks as mentioned in section 5 before proceeding further. </w:t>
      </w:r>
    </w:p>
    <w:p w14:paraId="3317A058" w14:textId="77777777" w:rsidR="00EC40DD" w:rsidRPr="00FB55B2" w:rsidRDefault="00EC40DD" w:rsidP="00EC40DD"/>
    <w:p w14:paraId="7DCA873F" w14:textId="2C6F1C52" w:rsidR="00EC40DD" w:rsidRDefault="00EC40DD" w:rsidP="00777163">
      <w:pPr>
        <w:pStyle w:val="Heading3"/>
      </w:pPr>
      <w:bookmarkStart w:id="115" w:name="_Toc402800565"/>
      <w:r>
        <w:t>3.1.2 Python Installation</w:t>
      </w:r>
      <w:bookmarkEnd w:id="115"/>
    </w:p>
    <w:p w14:paraId="3519F088" w14:textId="578537B7" w:rsidR="00EC40DD" w:rsidRDefault="002716ED" w:rsidP="00EC40DD">
      <w:r>
        <w:t xml:space="preserve">FOQUS requires Python 2.7 or greater.  You can check to see if it is installed on your machine by looking for “Python 2.7” on your start menu.  </w:t>
      </w:r>
    </w:p>
    <w:p w14:paraId="455135AE" w14:textId="2A5CF23F" w:rsidR="002716ED" w:rsidRDefault="002716ED" w:rsidP="00EC40DD">
      <w:r>
        <w:t xml:space="preserve">To install Python go to </w:t>
      </w:r>
      <w:hyperlink r:id="rId34" w:history="1">
        <w:r w:rsidRPr="00436E31">
          <w:rPr>
            <w:rStyle w:val="Hyperlink"/>
          </w:rPr>
          <w:t>https://www.python.org/downloads</w:t>
        </w:r>
        <w:r w:rsidRPr="00436E31">
          <w:rPr>
            <w:rStyle w:val="Hyperlink"/>
          </w:rPr>
          <w:t>/</w:t>
        </w:r>
        <w:r w:rsidRPr="00436E31">
          <w:rPr>
            <w:rStyle w:val="Hyperlink"/>
          </w:rPr>
          <w:t>release/python-278/</w:t>
        </w:r>
      </w:hyperlink>
      <w:r>
        <w:t xml:space="preserve"> and download the proper installer for your system.  Simply run it and take the defaults for installation.</w:t>
      </w:r>
    </w:p>
    <w:p w14:paraId="0D8E6247" w14:textId="77777777" w:rsidR="002716ED" w:rsidRDefault="002716ED" w:rsidP="00EC40DD"/>
    <w:p w14:paraId="4AC6140F" w14:textId="6651EB19" w:rsidR="002716ED" w:rsidRDefault="002716ED" w:rsidP="00EC40DD">
      <w:r>
        <w:t xml:space="preserve">For iREVEAL </w:t>
      </w:r>
      <w:r w:rsidR="00F61F35">
        <w:t>to use Python, python must</w:t>
      </w:r>
      <w:r>
        <w:t xml:space="preserve"> be in your windows PATH variable.  (This allows FOQUS and iREVEAL to find the python executable.)  To put Python in your PATH:</w:t>
      </w:r>
    </w:p>
    <w:p w14:paraId="3214BAED" w14:textId="77777777" w:rsidR="002716ED" w:rsidRDefault="002716ED" w:rsidP="002716ED">
      <w:pPr>
        <w:pStyle w:val="ListParagraph"/>
        <w:numPr>
          <w:ilvl w:val="0"/>
          <w:numId w:val="29"/>
        </w:numPr>
        <w:rPr>
          <w:color w:val="000000"/>
        </w:rPr>
      </w:pPr>
      <w:r w:rsidRPr="002716ED">
        <w:rPr>
          <w:color w:val="000000"/>
        </w:rPr>
        <w:t xml:space="preserve">Right click on MyComputer, and select Properties. </w:t>
      </w:r>
    </w:p>
    <w:p w14:paraId="0E8A82FA" w14:textId="77777777" w:rsidR="002716ED" w:rsidRDefault="002716ED" w:rsidP="002716ED">
      <w:pPr>
        <w:pStyle w:val="ListParagraph"/>
        <w:numPr>
          <w:ilvl w:val="0"/>
          <w:numId w:val="29"/>
        </w:numPr>
        <w:rPr>
          <w:color w:val="000000"/>
        </w:rPr>
      </w:pPr>
      <w:r>
        <w:rPr>
          <w:color w:val="000000"/>
        </w:rPr>
        <w:t>Switch to the Advanced Tab.</w:t>
      </w:r>
    </w:p>
    <w:p w14:paraId="3FD16F2D" w14:textId="337806FE" w:rsidR="002716ED" w:rsidRDefault="002716ED" w:rsidP="002716ED">
      <w:pPr>
        <w:pStyle w:val="ListParagraph"/>
        <w:numPr>
          <w:ilvl w:val="0"/>
          <w:numId w:val="29"/>
        </w:numPr>
        <w:rPr>
          <w:color w:val="000000"/>
        </w:rPr>
      </w:pPr>
      <w:r>
        <w:rPr>
          <w:color w:val="000000"/>
        </w:rPr>
        <w:t>C</w:t>
      </w:r>
      <w:r w:rsidRPr="002716ED">
        <w:rPr>
          <w:color w:val="000000"/>
        </w:rPr>
        <w:t xml:space="preserve">lick </w:t>
      </w:r>
      <w:r>
        <w:rPr>
          <w:color w:val="000000"/>
        </w:rPr>
        <w:t xml:space="preserve">the </w:t>
      </w:r>
      <w:r w:rsidRPr="002716ED">
        <w:rPr>
          <w:color w:val="000000"/>
        </w:rPr>
        <w:t>‘Environment Variable</w:t>
      </w:r>
      <w:r>
        <w:rPr>
          <w:color w:val="000000"/>
        </w:rPr>
        <w:t>s…</w:t>
      </w:r>
      <w:r w:rsidRPr="002716ED">
        <w:rPr>
          <w:color w:val="000000"/>
        </w:rPr>
        <w:t xml:space="preserve">’ button. </w:t>
      </w:r>
    </w:p>
    <w:p w14:paraId="080B83D6" w14:textId="79ABA74D" w:rsidR="002716ED" w:rsidRDefault="002716ED" w:rsidP="002716ED">
      <w:pPr>
        <w:pStyle w:val="ListParagraph"/>
        <w:numPr>
          <w:ilvl w:val="0"/>
          <w:numId w:val="29"/>
        </w:numPr>
        <w:rPr>
          <w:color w:val="000000"/>
        </w:rPr>
      </w:pPr>
      <w:r>
        <w:rPr>
          <w:color w:val="000000"/>
        </w:rPr>
        <w:t>Find the PATH variable in the “System variables” box</w:t>
      </w:r>
    </w:p>
    <w:p w14:paraId="4E7F033A" w14:textId="493E3001" w:rsidR="002716ED" w:rsidRDefault="002716ED" w:rsidP="002716ED">
      <w:pPr>
        <w:pStyle w:val="ListParagraph"/>
        <w:numPr>
          <w:ilvl w:val="0"/>
          <w:numId w:val="29"/>
        </w:numPr>
        <w:rPr>
          <w:color w:val="000000"/>
        </w:rPr>
      </w:pPr>
      <w:r>
        <w:rPr>
          <w:color w:val="000000"/>
        </w:rPr>
        <w:t>Click edit.</w:t>
      </w:r>
    </w:p>
    <w:p w14:paraId="018CCD1A" w14:textId="5B442234" w:rsidR="002716ED" w:rsidRDefault="002716ED" w:rsidP="002716ED">
      <w:pPr>
        <w:pStyle w:val="ListParagraph"/>
        <w:numPr>
          <w:ilvl w:val="0"/>
          <w:numId w:val="29"/>
        </w:numPr>
        <w:rPr>
          <w:color w:val="000000"/>
        </w:rPr>
      </w:pPr>
      <w:r>
        <w:rPr>
          <w:color w:val="000000"/>
        </w:rPr>
        <w:t xml:space="preserve">At the end of the text in the “Variable value:” box, add: </w:t>
      </w:r>
      <w:r w:rsidRPr="002716ED">
        <w:rPr>
          <w:color w:val="000000"/>
        </w:rPr>
        <w:t>“;C:\Python27\</w:t>
      </w:r>
      <w:r>
        <w:rPr>
          <w:color w:val="000000"/>
        </w:rPr>
        <w:t>” (The semicolon is required.)</w:t>
      </w:r>
      <w:r w:rsidRPr="002716ED">
        <w:rPr>
          <w:color w:val="000000"/>
        </w:rPr>
        <w:t xml:space="preserve"> </w:t>
      </w:r>
    </w:p>
    <w:p w14:paraId="5FE0F8A9" w14:textId="3BE6DAAE" w:rsidR="002716ED" w:rsidRPr="002716ED" w:rsidRDefault="002716ED" w:rsidP="002716ED">
      <w:pPr>
        <w:pStyle w:val="ListParagraph"/>
        <w:numPr>
          <w:ilvl w:val="0"/>
          <w:numId w:val="29"/>
        </w:numPr>
        <w:rPr>
          <w:color w:val="000000"/>
        </w:rPr>
      </w:pPr>
      <w:r>
        <w:rPr>
          <w:color w:val="000000"/>
        </w:rPr>
        <w:t>Click ‘OK’.</w:t>
      </w:r>
    </w:p>
    <w:p w14:paraId="309397A3" w14:textId="77777777" w:rsidR="002716ED" w:rsidRDefault="002716ED" w:rsidP="00EC40DD"/>
    <w:p w14:paraId="3831B74E" w14:textId="6FB50E06" w:rsidR="00F61F35" w:rsidRPr="002716ED" w:rsidRDefault="00F61F35" w:rsidP="00F61F35">
      <w:pPr>
        <w:rPr>
          <w:color w:val="000000"/>
        </w:rPr>
      </w:pPr>
      <w:r>
        <w:t xml:space="preserve">For FOQUS to use Python, python must be associated with the .py file extension.  Python sets this by default during installation, but if you find that iReveal and FOQUS are not running surrogates correctly, please see the “Known Issues” section of the iREVEAL User Manual. </w:t>
      </w:r>
    </w:p>
    <w:p w14:paraId="4F44CFDA" w14:textId="77777777" w:rsidR="00F61F35" w:rsidRDefault="00F61F35" w:rsidP="00EC40DD"/>
    <w:p w14:paraId="1DE6BEC8" w14:textId="77777777" w:rsidR="00F61F35" w:rsidRDefault="00F61F35" w:rsidP="00EC40DD"/>
    <w:p w14:paraId="64F76025" w14:textId="01304B47" w:rsidR="00EC40DD" w:rsidRPr="00EC40DD" w:rsidRDefault="00EC40DD" w:rsidP="00777163">
      <w:pPr>
        <w:pStyle w:val="Heading3"/>
      </w:pPr>
      <w:bookmarkStart w:id="116" w:name="_Toc402800566"/>
      <w:r>
        <w:t>3.1.3 FOQUS Installation</w:t>
      </w:r>
      <w:bookmarkEnd w:id="116"/>
    </w:p>
    <w:p w14:paraId="3CE8FA82" w14:textId="34054F7D" w:rsidR="00777163" w:rsidRDefault="00FB55B2" w:rsidP="00FB55B2">
      <w:pPr>
        <w:rPr>
          <w:ins w:id="117" w:author="Khushbu" w:date="2014-11-04T11:41:00Z"/>
        </w:rPr>
      </w:pPr>
      <w:r>
        <w:rPr>
          <w:color w:val="000000"/>
        </w:rPr>
        <w:t xml:space="preserve">User </w:t>
      </w:r>
      <w:r w:rsidR="00026F3B">
        <w:rPr>
          <w:color w:val="000000"/>
        </w:rPr>
        <w:t>should</w:t>
      </w:r>
      <w:r>
        <w:rPr>
          <w:color w:val="000000"/>
        </w:rPr>
        <w:t xml:space="preserve"> finish installing</w:t>
      </w:r>
      <w:r w:rsidR="00EC40DD">
        <w:rPr>
          <w:color w:val="000000"/>
        </w:rPr>
        <w:t xml:space="preserve"> the CCSI </w:t>
      </w:r>
      <w:r w:rsidR="00C85639">
        <w:rPr>
          <w:color w:val="000000"/>
        </w:rPr>
        <w:t>FOQUS tool and its dependencies b</w:t>
      </w:r>
      <w:r w:rsidR="00EC40DD">
        <w:rPr>
          <w:color w:val="000000"/>
        </w:rPr>
        <w:t>efore proceeding with</w:t>
      </w:r>
      <w:r w:rsidR="002716ED">
        <w:rPr>
          <w:color w:val="000000"/>
        </w:rPr>
        <w:t xml:space="preserve"> the</w:t>
      </w:r>
      <w:r w:rsidR="00EC40DD">
        <w:rPr>
          <w:color w:val="000000"/>
        </w:rPr>
        <w:t xml:space="preserve"> iREVEAL </w:t>
      </w:r>
      <w:r w:rsidR="00C85639">
        <w:rPr>
          <w:color w:val="000000"/>
        </w:rPr>
        <w:t>installation</w:t>
      </w:r>
      <w:r w:rsidR="00EC40DD">
        <w:rPr>
          <w:color w:val="000000"/>
        </w:rPr>
        <w:t xml:space="preserve">.  </w:t>
      </w:r>
      <w:r w:rsidR="00EC40DD">
        <w:t>Please refer to the FOQUS installation manuals for details.  It may be found with the installer at</w:t>
      </w:r>
      <w:ins w:id="118" w:author="Khushbu" w:date="2014-11-03T17:56:00Z">
        <w:r w:rsidR="00F5133F">
          <w:t xml:space="preserve"> </w:t>
        </w:r>
      </w:ins>
      <w:ins w:id="119" w:author="Khushbu" w:date="2014-11-04T11:41:00Z">
        <w:r w:rsidR="00777163">
          <w:fldChar w:fldCharType="begin"/>
        </w:r>
        <w:r w:rsidR="00777163">
          <w:instrText xml:space="preserve"> HYPERLINK "</w:instrText>
        </w:r>
      </w:ins>
      <w:ins w:id="120" w:author="Khushbu" w:date="2014-11-03T17:56:00Z">
        <w:r w:rsidR="00777163" w:rsidRPr="00F5133F">
          <w:instrText>https://www.acceleratecarboncapture.org/drupal/product/FOQUS_bundle</w:instrText>
        </w:r>
      </w:ins>
      <w:ins w:id="121" w:author="Khushbu" w:date="2014-11-04T11:41:00Z">
        <w:r w:rsidR="00777163">
          <w:instrText xml:space="preserve">" </w:instrText>
        </w:r>
        <w:r w:rsidR="00777163">
          <w:fldChar w:fldCharType="separate"/>
        </w:r>
      </w:ins>
      <w:ins w:id="122" w:author="Khushbu" w:date="2014-11-03T17:56:00Z">
        <w:r w:rsidR="00777163" w:rsidRPr="00997FDC">
          <w:rPr>
            <w:rStyle w:val="Hyperlink"/>
          </w:rPr>
          <w:t>https://www.acceleratecarboncapture.org/drupal/product/FOQUS_bundle</w:t>
        </w:r>
      </w:ins>
      <w:ins w:id="123" w:author="Khushbu" w:date="2014-11-04T11:41:00Z">
        <w:r w:rsidR="00777163">
          <w:fldChar w:fldCharType="end"/>
        </w:r>
      </w:ins>
    </w:p>
    <w:p w14:paraId="3D1461EE" w14:textId="77777777" w:rsidR="00777163" w:rsidRDefault="00777163" w:rsidP="00777163">
      <w:pPr>
        <w:pStyle w:val="Heading3"/>
        <w:rPr>
          <w:ins w:id="124" w:author="Khushbu" w:date="2014-11-04T11:41:00Z"/>
        </w:rPr>
      </w:pPr>
    </w:p>
    <w:p w14:paraId="5C6DB4DC" w14:textId="77777777" w:rsidR="00777163" w:rsidRPr="00777163" w:rsidRDefault="00777163" w:rsidP="00777163">
      <w:pPr>
        <w:pStyle w:val="Heading3"/>
        <w:rPr>
          <w:ins w:id="125" w:author="Khushbu" w:date="2014-11-04T11:42:00Z"/>
        </w:rPr>
      </w:pPr>
      <w:ins w:id="126" w:author="Khushbu" w:date="2014-11-04T11:41:00Z">
        <w:r w:rsidRPr="00777163">
          <w:t>3.1.4 Visual Studio and Aspen Installation</w:t>
        </w:r>
      </w:ins>
    </w:p>
    <w:p w14:paraId="46858B88" w14:textId="77777777" w:rsidR="00777163" w:rsidRDefault="00777163" w:rsidP="00777163">
      <w:pPr>
        <w:pStyle w:val="Heading3"/>
        <w:rPr>
          <w:ins w:id="127" w:author="Khushbu" w:date="2014-11-04T11:45:00Z"/>
          <w:b w:val="0"/>
        </w:rPr>
      </w:pPr>
      <w:ins w:id="128" w:author="Khushbu" w:date="2014-11-04T11:42:00Z">
        <w:r w:rsidRPr="00777163">
          <w:rPr>
            <w:b w:val="0"/>
          </w:rPr>
          <w:t xml:space="preserve">To integrate the CFD surrogate model generated </w:t>
        </w:r>
        <w:r>
          <w:rPr>
            <w:b w:val="0"/>
          </w:rPr>
          <w:t>in iR</w:t>
        </w:r>
      </w:ins>
      <w:ins w:id="129" w:author="Khushbu" w:date="2014-11-04T11:43:00Z">
        <w:r>
          <w:rPr>
            <w:b w:val="0"/>
          </w:rPr>
          <w:t>EVE</w:t>
        </w:r>
      </w:ins>
      <w:ins w:id="130" w:author="Khushbu" w:date="2014-11-04T11:42:00Z">
        <w:r w:rsidRPr="00777163">
          <w:rPr>
            <w:b w:val="0"/>
          </w:rPr>
          <w:t>AL</w:t>
        </w:r>
      </w:ins>
      <w:ins w:id="131" w:author="Khushbu" w:date="2014-11-04T11:43:00Z">
        <w:r>
          <w:rPr>
            <w:b w:val="0"/>
          </w:rPr>
          <w:t xml:space="preserve">, user needs to install </w:t>
        </w:r>
      </w:ins>
      <w:ins w:id="132" w:author="Khushbu" w:date="2014-11-04T11:44:00Z">
        <w:r>
          <w:rPr>
            <w:b w:val="0"/>
          </w:rPr>
          <w:t>Microsoft</w:t>
        </w:r>
      </w:ins>
      <w:ins w:id="133" w:author="Khushbu" w:date="2014-11-04T11:45:00Z">
        <w:r>
          <w:rPr>
            <w:b w:val="0"/>
          </w:rPr>
          <w:t xml:space="preserve"> </w:t>
        </w:r>
      </w:ins>
    </w:p>
    <w:p w14:paraId="3487A50C" w14:textId="77777777" w:rsidR="00827E3A" w:rsidRDefault="00777163" w:rsidP="00777163">
      <w:pPr>
        <w:pStyle w:val="Heading3"/>
        <w:rPr>
          <w:ins w:id="134" w:author="Khushbu" w:date="2014-11-04T11:45:00Z"/>
          <w:b w:val="0"/>
        </w:rPr>
      </w:pPr>
      <w:ins w:id="135" w:author="Khushbu" w:date="2014-11-04T11:44:00Z">
        <w:r>
          <w:rPr>
            <w:b w:val="0"/>
          </w:rPr>
          <w:t xml:space="preserve">Visual Studio 2008 and Aspen Plus 7.3. </w:t>
        </w:r>
      </w:ins>
      <w:ins w:id="136" w:author="Khushbu" w:date="2014-11-04T11:42:00Z">
        <w:r w:rsidRPr="00777163">
          <w:rPr>
            <w:b w:val="0"/>
          </w:rPr>
          <w:t xml:space="preserve"> </w:t>
        </w:r>
      </w:ins>
      <w:ins w:id="137" w:author="Khushbu" w:date="2014-11-04T11:44:00Z">
        <w:r>
          <w:rPr>
            <w:b w:val="0"/>
          </w:rPr>
          <w:t xml:space="preserve">User should </w:t>
        </w:r>
      </w:ins>
      <w:ins w:id="138" w:author="Khushbu" w:date="2014-11-04T11:42:00Z">
        <w:r w:rsidRPr="00777163">
          <w:rPr>
            <w:b w:val="0"/>
          </w:rPr>
          <w:t xml:space="preserve"> install Microsoft visual studio 2008</w:t>
        </w:r>
      </w:ins>
      <w:ins w:id="139" w:author="Khushbu" w:date="2014-11-04T11:44:00Z">
        <w:r>
          <w:rPr>
            <w:b w:val="0"/>
          </w:rPr>
          <w:t xml:space="preserve"> first</w:t>
        </w:r>
      </w:ins>
      <w:ins w:id="140" w:author="Khushbu" w:date="2014-11-04T11:45:00Z">
        <w:r w:rsidR="00827E3A">
          <w:rPr>
            <w:b w:val="0"/>
          </w:rPr>
          <w:t xml:space="preserve"> </w:t>
        </w:r>
      </w:ins>
    </w:p>
    <w:p w14:paraId="583D272A" w14:textId="52D3915A" w:rsidR="00777163" w:rsidRDefault="00777163" w:rsidP="00777163">
      <w:pPr>
        <w:pStyle w:val="Heading3"/>
        <w:rPr>
          <w:ins w:id="141" w:author="Khushbu" w:date="2014-11-04T11:44:00Z"/>
          <w:b w:val="0"/>
        </w:rPr>
      </w:pPr>
      <w:ins w:id="142" w:author="Khushbu" w:date="2014-11-04T11:44:00Z">
        <w:r>
          <w:rPr>
            <w:b w:val="0"/>
          </w:rPr>
          <w:t>followed by Aspen Plus 7.3 . This enables Aspen to pick up the visual studio path correctly.</w:t>
        </w:r>
      </w:ins>
    </w:p>
    <w:p w14:paraId="0A3FF56F" w14:textId="50DF24F8" w:rsidR="009B66EA" w:rsidRPr="009B66EA" w:rsidDel="00F5133F" w:rsidRDefault="00EC40DD" w:rsidP="00C85639">
      <w:pPr>
        <w:rPr>
          <w:del w:id="143" w:author="Khushbu" w:date="2014-11-03T17:56:00Z"/>
          <w:color w:val="000000"/>
        </w:rPr>
      </w:pPr>
      <w:del w:id="144" w:author="Khushbu" w:date="2014-11-03T17:56:00Z">
        <w:r w:rsidDel="00F5133F">
          <w:delText xml:space="preserve"> </w:delText>
        </w:r>
      </w:del>
      <w:del w:id="145" w:author="Khushbu" w:date="2014-11-03T16:13:00Z">
        <w:r w:rsidR="003049B1" w:rsidDel="00234831">
          <w:fldChar w:fldCharType="begin"/>
        </w:r>
        <w:r w:rsidR="003049B1" w:rsidDel="00234831">
          <w:delInstrText xml:space="preserve"> HYPERLINK "https://www.acceleratecarboncapture.org/drupal/product/bundle-installer" </w:delInstrText>
        </w:r>
        <w:r w:rsidR="003049B1" w:rsidDel="00234831">
          <w:fldChar w:fldCharType="separate"/>
        </w:r>
        <w:r w:rsidRPr="00436E31" w:rsidDel="00234831">
          <w:rPr>
            <w:rStyle w:val="Hyperlink"/>
            <w:rFonts w:ascii="Calibri" w:hAnsi="Calibri" w:cs="Calibri"/>
            <w:sz w:val="22"/>
            <w:szCs w:val="22"/>
          </w:rPr>
          <w:delText>https://www.acceleratecarboncapture.org/drupal/product/bundle-installer</w:delText>
        </w:r>
        <w:r w:rsidR="003049B1" w:rsidDel="00234831">
          <w:rPr>
            <w:rStyle w:val="Hyperlink"/>
            <w:rFonts w:ascii="Calibri" w:hAnsi="Calibri" w:cs="Calibri"/>
            <w:sz w:val="22"/>
            <w:szCs w:val="22"/>
          </w:rPr>
          <w:fldChar w:fldCharType="end"/>
        </w:r>
      </w:del>
      <w:del w:id="146" w:author="Khushbu" w:date="2014-11-03T17:56:00Z">
        <w:r w:rsidDel="00F5133F">
          <w:rPr>
            <w:rFonts w:ascii="Calibri" w:hAnsi="Calibri" w:cs="Calibri"/>
            <w:color w:val="000000"/>
            <w:sz w:val="22"/>
            <w:szCs w:val="22"/>
          </w:rPr>
          <w:delText xml:space="preserve"> </w:delText>
        </w:r>
      </w:del>
    </w:p>
    <w:p w14:paraId="43DC71E5" w14:textId="77777777" w:rsidR="00FB55B2" w:rsidRDefault="00FB55B2" w:rsidP="00FB55B2">
      <w:pPr>
        <w:rPr>
          <w:color w:val="000000"/>
        </w:rPr>
      </w:pPr>
    </w:p>
    <w:p w14:paraId="2AC32CAB" w14:textId="75B46852" w:rsidR="00FB55B2" w:rsidRPr="004C596E" w:rsidRDefault="009677E9" w:rsidP="00FB55B2">
      <w:pPr>
        <w:pStyle w:val="Heading2"/>
        <w:rPr>
          <w:ins w:id="147" w:author="Khushbu" w:date="2014-11-03T16:14:00Z"/>
          <w:color w:val="C00000"/>
        </w:rPr>
      </w:pPr>
      <w:bookmarkStart w:id="148" w:name="_Toc402800567"/>
      <w:r>
        <w:t>Product Build (</w:t>
      </w:r>
      <w:r w:rsidRPr="004C596E">
        <w:rPr>
          <w:color w:val="C00000"/>
        </w:rPr>
        <w:t xml:space="preserve"> Optional</w:t>
      </w:r>
      <w:ins w:id="149" w:author="Khushbu" w:date="2014-11-03T16:13:00Z">
        <w:r w:rsidR="00234831" w:rsidRPr="004C596E">
          <w:rPr>
            <w:color w:val="C00000"/>
          </w:rPr>
          <w:t xml:space="preserve">, </w:t>
        </w:r>
      </w:ins>
      <w:ins w:id="150" w:author="Khushbu" w:date="2014-11-03T17:56:00Z">
        <w:r w:rsidR="00F5133F" w:rsidRPr="004C596E">
          <w:rPr>
            <w:color w:val="C00000"/>
          </w:rPr>
          <w:t xml:space="preserve">follow </w:t>
        </w:r>
      </w:ins>
      <w:ins w:id="151" w:author="Khushbu" w:date="2014-11-03T16:13:00Z">
        <w:r w:rsidR="00234831" w:rsidRPr="004C596E">
          <w:rPr>
            <w:color w:val="C00000"/>
          </w:rPr>
          <w:t>only if building latest code from svn manually</w:t>
        </w:r>
      </w:ins>
      <w:r w:rsidRPr="004C596E">
        <w:rPr>
          <w:color w:val="C00000"/>
        </w:rPr>
        <w:t>)</w:t>
      </w:r>
      <w:bookmarkEnd w:id="148"/>
    </w:p>
    <w:p w14:paraId="59858808" w14:textId="79FBB732" w:rsidR="004C596E" w:rsidRPr="0032036B" w:rsidRDefault="00076A7F" w:rsidP="004C596E">
      <w:pPr>
        <w:ind w:left="360"/>
        <w:rPr>
          <w:ins w:id="152" w:author="Khushbu" w:date="2014-11-07T14:00:00Z"/>
          <w:color w:val="C00000"/>
          <w:sz w:val="28"/>
        </w:rPr>
      </w:pPr>
      <w:ins w:id="153" w:author="Khushbu" w:date="2014-11-03T16:14:00Z">
        <w:r w:rsidRPr="0032036B">
          <w:rPr>
            <w:color w:val="C00000"/>
            <w:sz w:val="28"/>
          </w:rPr>
          <w:t>Most users need not perform this step.</w:t>
        </w:r>
      </w:ins>
      <w:ins w:id="154" w:author="Khushbu" w:date="2014-11-07T14:00:00Z">
        <w:r w:rsidR="004C596E" w:rsidRPr="0032036B">
          <w:rPr>
            <w:color w:val="C00000"/>
            <w:sz w:val="28"/>
          </w:rPr>
          <w:t xml:space="preserve"> U</w:t>
        </w:r>
        <w:r w:rsidR="004C596E" w:rsidRPr="0032036B">
          <w:rPr>
            <w:color w:val="C00000"/>
            <w:sz w:val="28"/>
          </w:rPr>
          <w:t xml:space="preserve">ser can download the iREVEAL installer </w:t>
        </w:r>
        <w:bookmarkStart w:id="155" w:name="_GoBack"/>
        <w:bookmarkEnd w:id="155"/>
        <w:r w:rsidR="004C596E" w:rsidRPr="0032036B">
          <w:rPr>
            <w:color w:val="C00000"/>
            <w:sz w:val="28"/>
          </w:rPr>
          <w:t>directly from CCSI product page and skip section 3.2.</w:t>
        </w:r>
      </w:ins>
    </w:p>
    <w:p w14:paraId="56933E74" w14:textId="78185BC5" w:rsidR="00076A7F" w:rsidRPr="00076A7F" w:rsidRDefault="00076A7F" w:rsidP="00076A7F">
      <w:pPr>
        <w:rPr>
          <w:color w:val="FF0000"/>
        </w:rPr>
      </w:pPr>
    </w:p>
    <w:p w14:paraId="08D49A21" w14:textId="462E44F6" w:rsidR="00E44D3B" w:rsidRDefault="00791FAD" w:rsidP="00791FAD">
      <w:pPr>
        <w:ind w:left="360"/>
      </w:pPr>
      <w:r>
        <w:t xml:space="preserve">To build iREVEAL jar file directly from source, the user may follow the instructions below </w:t>
      </w:r>
      <w:del w:id="156" w:author="Khushbu" w:date="2014-11-07T14:00:00Z">
        <w:r w:rsidDel="004C596E">
          <w:delText xml:space="preserve">or user can download the iREVEAL </w:delText>
        </w:r>
      </w:del>
      <w:del w:id="157" w:author="Khushbu" w:date="2014-11-07T13:59:00Z">
        <w:r w:rsidDel="004C596E">
          <w:delText>jar</w:delText>
        </w:r>
      </w:del>
      <w:del w:id="158" w:author="Khushbu" w:date="2014-11-07T14:00:00Z">
        <w:r w:rsidDel="004C596E">
          <w:delText xml:space="preserve"> file directly from CCSI product page.</w:delText>
        </w:r>
      </w:del>
    </w:p>
    <w:p w14:paraId="6906E4C9" w14:textId="4883E450" w:rsidR="00791FAD" w:rsidRDefault="00791FAD" w:rsidP="00791FAD">
      <w:pPr>
        <w:ind w:left="360"/>
      </w:pPr>
      <w:r>
        <w:t xml:space="preserve">Option 1: </w:t>
      </w:r>
    </w:p>
    <w:p w14:paraId="11CFBA14" w14:textId="44374D65" w:rsidR="00791FAD" w:rsidRDefault="00791FAD" w:rsidP="0056006A">
      <w:pPr>
        <w:pStyle w:val="ListParagraph"/>
        <w:numPr>
          <w:ilvl w:val="0"/>
          <w:numId w:val="33"/>
        </w:numPr>
      </w:pPr>
      <w:r>
        <w:t>Checkout the iREVEAL code from svn:</w:t>
      </w:r>
    </w:p>
    <w:p w14:paraId="370DBBF1" w14:textId="1D52EA43" w:rsidR="004C596E" w:rsidRPr="004C596E" w:rsidRDefault="00C857D7" w:rsidP="004C596E">
      <w:pPr>
        <w:pStyle w:val="ListParagraph"/>
        <w:numPr>
          <w:ilvl w:val="1"/>
          <w:numId w:val="33"/>
        </w:numPr>
        <w:rPr>
          <w:ins w:id="159" w:author="Khushbu" w:date="2014-11-07T14:00:00Z"/>
          <w:rStyle w:val="Hyperlink"/>
          <w:color w:val="auto"/>
          <w:u w:val="none"/>
        </w:rPr>
      </w:pPr>
      <w:hyperlink r:id="rId35" w:history="1">
        <w:r w:rsidR="00791FAD" w:rsidRPr="00351299">
          <w:rPr>
            <w:rStyle w:val="Hyperlink"/>
          </w:rPr>
          <w:t>https://svn.acceleratecarboncapture.org/svn/projects/iREVEAL/trunk/</w:t>
        </w:r>
      </w:hyperlink>
    </w:p>
    <w:p w14:paraId="10F1D03A" w14:textId="4ED001D7" w:rsidR="004C596E" w:rsidRPr="004C596E" w:rsidRDefault="004C596E" w:rsidP="004C596E">
      <w:pPr>
        <w:pStyle w:val="ListParagraph"/>
        <w:numPr>
          <w:ilvl w:val="0"/>
          <w:numId w:val="33"/>
        </w:numPr>
        <w:rPr>
          <w:color w:val="000000" w:themeColor="text1"/>
        </w:rPr>
      </w:pPr>
      <w:ins w:id="160" w:author="Khushbu" w:date="2014-11-07T14:00:00Z">
        <w:r w:rsidRPr="004C596E">
          <w:rPr>
            <w:rStyle w:val="Hyperlink"/>
            <w:color w:val="000000" w:themeColor="text1"/>
            <w:u w:val="none"/>
          </w:rPr>
          <w:t>Ensure you have JDK</w:t>
        </w:r>
      </w:ins>
      <w:ins w:id="161" w:author="Khushbu" w:date="2014-11-07T14:01:00Z">
        <w:r w:rsidRPr="004C596E">
          <w:rPr>
            <w:rStyle w:val="Hyperlink"/>
            <w:color w:val="000000" w:themeColor="text1"/>
            <w:u w:val="none"/>
          </w:rPr>
          <w:t>( Java D</w:t>
        </w:r>
      </w:ins>
      <w:ins w:id="162" w:author="Khushbu" w:date="2014-11-07T14:02:00Z">
        <w:r>
          <w:rPr>
            <w:rStyle w:val="Hyperlink"/>
            <w:color w:val="000000" w:themeColor="text1"/>
            <w:u w:val="none"/>
          </w:rPr>
          <w:t>e</w:t>
        </w:r>
      </w:ins>
      <w:ins w:id="163" w:author="Khushbu" w:date="2014-11-07T14:01:00Z">
        <w:r w:rsidRPr="004C596E">
          <w:rPr>
            <w:rStyle w:val="Hyperlink"/>
            <w:color w:val="000000" w:themeColor="text1"/>
            <w:u w:val="none"/>
          </w:rPr>
          <w:t>velopmen</w:t>
        </w:r>
      </w:ins>
      <w:ins w:id="164" w:author="Khushbu" w:date="2014-11-07T14:03:00Z">
        <w:r>
          <w:rPr>
            <w:rStyle w:val="Hyperlink"/>
            <w:color w:val="000000" w:themeColor="text1"/>
            <w:u w:val="none"/>
          </w:rPr>
          <w:t>t</w:t>
        </w:r>
      </w:ins>
      <w:ins w:id="165" w:author="Khushbu" w:date="2014-11-07T14:00:00Z">
        <w:r w:rsidRPr="004C596E">
          <w:rPr>
            <w:rStyle w:val="Hyperlink"/>
            <w:color w:val="000000" w:themeColor="text1"/>
            <w:u w:val="none"/>
          </w:rPr>
          <w:t xml:space="preserve"> </w:t>
        </w:r>
      </w:ins>
      <w:ins w:id="166" w:author="Khushbu" w:date="2014-11-07T14:03:00Z">
        <w:r>
          <w:rPr>
            <w:rStyle w:val="Hyperlink"/>
            <w:color w:val="000000" w:themeColor="text1"/>
            <w:u w:val="none"/>
          </w:rPr>
          <w:t xml:space="preserve">Kit) </w:t>
        </w:r>
      </w:ins>
      <w:ins w:id="167" w:author="Khushbu" w:date="2014-11-07T14:00:00Z">
        <w:r w:rsidRPr="004C596E">
          <w:rPr>
            <w:rStyle w:val="Hyperlink"/>
            <w:color w:val="000000" w:themeColor="text1"/>
            <w:u w:val="none"/>
          </w:rPr>
          <w:t>installed ( not just JRE)</w:t>
        </w:r>
      </w:ins>
    </w:p>
    <w:p w14:paraId="23916FB8" w14:textId="5AE272CB" w:rsidR="00791FAD" w:rsidRPr="00791FAD" w:rsidRDefault="00791FAD" w:rsidP="0056006A">
      <w:pPr>
        <w:pStyle w:val="ListParagraph"/>
        <w:numPr>
          <w:ilvl w:val="0"/>
          <w:numId w:val="33"/>
        </w:numPr>
      </w:pPr>
      <w:r>
        <w:t xml:space="preserve">to simplify discussion, assuming  the directory you checked out code is </w:t>
      </w:r>
      <w:r w:rsidRPr="00791FAD">
        <w:rPr>
          <w:i/>
        </w:rPr>
        <w:t>$iREVEAL_HOME</w:t>
      </w:r>
    </w:p>
    <w:p w14:paraId="1D3DD5CA" w14:textId="60DD24CD" w:rsidR="00791FAD" w:rsidRPr="00791FAD" w:rsidRDefault="00791FAD" w:rsidP="0056006A">
      <w:pPr>
        <w:pStyle w:val="ListParagraph"/>
        <w:numPr>
          <w:ilvl w:val="0"/>
          <w:numId w:val="33"/>
        </w:numPr>
      </w:pPr>
      <w:r>
        <w:t xml:space="preserve">Open cmd.exe on windows and ‘cd’ to </w:t>
      </w:r>
      <w:r w:rsidRPr="00791FAD">
        <w:rPr>
          <w:i/>
        </w:rPr>
        <w:t>$iREVEAL_HOME</w:t>
      </w:r>
      <w:r>
        <w:rPr>
          <w:i/>
        </w:rPr>
        <w:t>/iREVEAL</w:t>
      </w:r>
    </w:p>
    <w:p w14:paraId="683F5643" w14:textId="45F556E2" w:rsidR="00791FAD" w:rsidRPr="00791FAD" w:rsidRDefault="00791FAD" w:rsidP="0056006A">
      <w:pPr>
        <w:pStyle w:val="ListParagraph"/>
        <w:numPr>
          <w:ilvl w:val="0"/>
          <w:numId w:val="33"/>
        </w:numPr>
      </w:pPr>
      <w:r w:rsidRPr="00791FAD">
        <w:t xml:space="preserve">Execute </w:t>
      </w:r>
      <w:r w:rsidR="0056006A">
        <w:t>build.bat on command line:</w:t>
      </w:r>
    </w:p>
    <w:p w14:paraId="0AED0426" w14:textId="081D24EC" w:rsidR="00791FAD" w:rsidRPr="00791FAD" w:rsidRDefault="00791FAD" w:rsidP="0056006A">
      <w:pPr>
        <w:pStyle w:val="ListParagraph"/>
        <w:numPr>
          <w:ilvl w:val="1"/>
          <w:numId w:val="33"/>
        </w:numPr>
      </w:pPr>
      <w:r w:rsidRPr="00791FAD">
        <w:rPr>
          <w:i/>
        </w:rPr>
        <w:t>$iREVEAL_HOME</w:t>
      </w:r>
      <w:r>
        <w:rPr>
          <w:i/>
        </w:rPr>
        <w:t xml:space="preserve">/iREVEAL&gt;build.bat </w:t>
      </w:r>
    </w:p>
    <w:p w14:paraId="425B2A2B" w14:textId="2C9130A8" w:rsidR="00791FAD" w:rsidRDefault="00791FAD" w:rsidP="0056006A">
      <w:pPr>
        <w:pStyle w:val="ListParagraph"/>
        <w:numPr>
          <w:ilvl w:val="1"/>
          <w:numId w:val="33"/>
        </w:numPr>
      </w:pPr>
      <w:r>
        <w:t>And press “Enter”</w:t>
      </w:r>
    </w:p>
    <w:p w14:paraId="590475AC" w14:textId="4266D18D" w:rsidR="00791FAD" w:rsidRPr="00791FAD" w:rsidRDefault="00791FAD" w:rsidP="0056006A">
      <w:pPr>
        <w:pStyle w:val="ListParagraph"/>
        <w:numPr>
          <w:ilvl w:val="0"/>
          <w:numId w:val="33"/>
        </w:numPr>
      </w:pPr>
      <w:r>
        <w:t xml:space="preserve">The above step will create a bin directory and a iREVEAL.jar under </w:t>
      </w:r>
      <w:r w:rsidRPr="00791FAD">
        <w:rPr>
          <w:i/>
        </w:rPr>
        <w:t>$iREVEAL_HOME</w:t>
      </w:r>
      <w:r>
        <w:rPr>
          <w:i/>
        </w:rPr>
        <w:t>/iREVEAL</w:t>
      </w:r>
    </w:p>
    <w:p w14:paraId="1AA1E1E2" w14:textId="06806F74" w:rsidR="00791FAD" w:rsidRDefault="00791FAD" w:rsidP="00113FF4">
      <w:pPr>
        <w:pStyle w:val="ListParagraph"/>
        <w:ind w:left="1080"/>
      </w:pPr>
    </w:p>
    <w:p w14:paraId="491B54BB" w14:textId="5645981E" w:rsidR="00E44D3B" w:rsidRDefault="00E44D3B" w:rsidP="00E44D3B">
      <w:pPr>
        <w:ind w:left="360"/>
      </w:pPr>
      <w:r>
        <w:t xml:space="preserve">These steps should create </w:t>
      </w:r>
      <w:r w:rsidR="00045649">
        <w:t>a runnable</w:t>
      </w:r>
      <w:r w:rsidR="00791FAD">
        <w:t xml:space="preserve"> jar file for iREVEAL project.</w:t>
      </w:r>
      <w:r w:rsidR="00113FF4">
        <w:t xml:space="preserve"> Please note that if your system cannot find “javac” or “jar” command check you system “$PATH” environment variable and ensure JAVA is installed, JAVA_HOME is defined and JAVA_HOME/bin is added to your $PATH environment variable.</w:t>
      </w:r>
    </w:p>
    <w:p w14:paraId="7E2B5CC3" w14:textId="77777777" w:rsidR="0056006A" w:rsidRDefault="0056006A" w:rsidP="00E44D3B">
      <w:pPr>
        <w:ind w:left="360"/>
      </w:pPr>
    </w:p>
    <w:p w14:paraId="73628788" w14:textId="1BD1A148" w:rsidR="0056006A" w:rsidRPr="0056006A" w:rsidRDefault="0056006A" w:rsidP="0056006A">
      <w:pPr>
        <w:ind w:left="360"/>
        <w:rPr>
          <w:b/>
        </w:rPr>
      </w:pPr>
      <w:r w:rsidRPr="0056006A">
        <w:rPr>
          <w:b/>
        </w:rPr>
        <w:t>Alternate opti</w:t>
      </w:r>
      <w:r>
        <w:rPr>
          <w:b/>
        </w:rPr>
        <w:t xml:space="preserve">on to build jar file using ANT: </w:t>
      </w:r>
      <w:r>
        <w:t xml:space="preserve">If you would like to use ANT to build the jar file from source code, you can  do that by using buid.xml file in </w:t>
      </w:r>
      <w:r w:rsidRPr="0056006A">
        <w:rPr>
          <w:i/>
        </w:rPr>
        <w:t>$iREVEAL_HOME/iREVEAL directory as follows:</w:t>
      </w:r>
    </w:p>
    <w:p w14:paraId="625346C9" w14:textId="4510393D" w:rsidR="0056006A" w:rsidRPr="00791FAD" w:rsidRDefault="0056006A" w:rsidP="0056006A">
      <w:pPr>
        <w:pStyle w:val="ListParagraph"/>
        <w:numPr>
          <w:ilvl w:val="0"/>
          <w:numId w:val="32"/>
        </w:numPr>
      </w:pPr>
      <w:r w:rsidRPr="00791FAD">
        <w:t xml:space="preserve">Execute </w:t>
      </w:r>
      <w:r>
        <w:t>build.xml using ant on command line:</w:t>
      </w:r>
    </w:p>
    <w:p w14:paraId="2FCF6BE1" w14:textId="519E4D67" w:rsidR="0056006A" w:rsidRPr="00791FAD" w:rsidRDefault="0056006A" w:rsidP="0056006A">
      <w:pPr>
        <w:pStyle w:val="ListParagraph"/>
        <w:numPr>
          <w:ilvl w:val="1"/>
          <w:numId w:val="32"/>
        </w:numPr>
      </w:pPr>
      <w:r w:rsidRPr="00791FAD">
        <w:rPr>
          <w:i/>
        </w:rPr>
        <w:t>$iREVEAL_HOME</w:t>
      </w:r>
      <w:r>
        <w:rPr>
          <w:i/>
        </w:rPr>
        <w:t>/iREVEAL&gt;ant</w:t>
      </w:r>
    </w:p>
    <w:p w14:paraId="436A6EEE" w14:textId="77777777" w:rsidR="0056006A" w:rsidRDefault="0056006A" w:rsidP="0056006A">
      <w:pPr>
        <w:pStyle w:val="ListParagraph"/>
        <w:numPr>
          <w:ilvl w:val="1"/>
          <w:numId w:val="32"/>
        </w:numPr>
      </w:pPr>
      <w:r>
        <w:t>And press “Enter”</w:t>
      </w:r>
    </w:p>
    <w:p w14:paraId="745EF40C" w14:textId="777D4D2C" w:rsidR="0056006A" w:rsidRDefault="0056006A" w:rsidP="0056006A">
      <w:r>
        <w:t>This should have the same effect as described above after steps 1-4.</w:t>
      </w:r>
    </w:p>
    <w:p w14:paraId="3D3C3614" w14:textId="017C7598" w:rsidR="00D823DB" w:rsidRDefault="00D823DB" w:rsidP="00D823DB">
      <w:pPr>
        <w:pStyle w:val="Heading2"/>
        <w:numPr>
          <w:ilvl w:val="2"/>
          <w:numId w:val="18"/>
        </w:numPr>
      </w:pPr>
      <w:bookmarkStart w:id="168" w:name="_Toc402800568"/>
      <w:r>
        <w:t>Creating iREVEAL zip file</w:t>
      </w:r>
      <w:bookmarkEnd w:id="168"/>
    </w:p>
    <w:p w14:paraId="4031A472" w14:textId="1FDA979E" w:rsidR="00D823DB" w:rsidRDefault="00D823DB" w:rsidP="00D823DB">
      <w:r>
        <w:t>iREVEAL zip file consists of iREVEAL.jar file created in previos step and the python source code. To create zip file :</w:t>
      </w:r>
    </w:p>
    <w:p w14:paraId="6AE2F4EA" w14:textId="058C0623" w:rsidR="00D823DB" w:rsidRDefault="00D823DB" w:rsidP="00D823DB">
      <w:pPr>
        <w:pStyle w:val="ListParagraph"/>
        <w:numPr>
          <w:ilvl w:val="0"/>
          <w:numId w:val="35"/>
        </w:numPr>
      </w:pPr>
      <w:r>
        <w:t>Create jar file as mentioned in step 3.3.1</w:t>
      </w:r>
    </w:p>
    <w:p w14:paraId="67D42116" w14:textId="79355505" w:rsidR="00D823DB" w:rsidRDefault="00D823DB" w:rsidP="00D823DB">
      <w:pPr>
        <w:pStyle w:val="ListParagraph"/>
        <w:numPr>
          <w:ilvl w:val="0"/>
          <w:numId w:val="35"/>
        </w:numPr>
      </w:pPr>
      <w:r>
        <w:t xml:space="preserve">Copy “config” folder at </w:t>
      </w:r>
      <w:hyperlink r:id="rId36" w:history="1">
        <w:r w:rsidRPr="003A3741">
          <w:rPr>
            <w:rStyle w:val="Hyperlink"/>
          </w:rPr>
          <w:t>https://svn.acceleratecarboncapture.org/svn/projects/iREVEAL/trunk/iREVEAL/config/</w:t>
        </w:r>
      </w:hyperlink>
    </w:p>
    <w:p w14:paraId="0E0B92F0" w14:textId="05E9ED9E" w:rsidR="00D823DB" w:rsidRDefault="00D823DB" w:rsidP="00D823DB">
      <w:pPr>
        <w:pStyle w:val="ListParagraph"/>
      </w:pPr>
      <w:r>
        <w:lastRenderedPageBreak/>
        <w:t>In the same folder as jar file</w:t>
      </w:r>
    </w:p>
    <w:p w14:paraId="0F1A9119" w14:textId="52166AB6" w:rsidR="00D823DB" w:rsidRPr="00D823DB" w:rsidRDefault="00D823DB" w:rsidP="00D823DB">
      <w:pPr>
        <w:pStyle w:val="ListParagraph"/>
        <w:numPr>
          <w:ilvl w:val="0"/>
          <w:numId w:val="35"/>
        </w:numPr>
      </w:pPr>
      <w:r>
        <w:t>Zip the jar and “config” folder as iREVEAL.zip</w:t>
      </w:r>
    </w:p>
    <w:p w14:paraId="23DF5D26" w14:textId="77777777" w:rsidR="00D823DB" w:rsidRPr="00087877" w:rsidRDefault="00D823DB" w:rsidP="00FB55B2">
      <w:pPr>
        <w:rPr>
          <w:color w:val="000000"/>
          <w:sz w:val="22"/>
          <w:szCs w:val="22"/>
        </w:rPr>
      </w:pPr>
    </w:p>
    <w:p w14:paraId="7DF8D137" w14:textId="77777777" w:rsidR="00FB55B2" w:rsidRDefault="00FB55B2" w:rsidP="00FB55B2">
      <w:pPr>
        <w:pStyle w:val="Heading2"/>
      </w:pPr>
      <w:bookmarkStart w:id="169" w:name="_Toc333225022"/>
      <w:bookmarkStart w:id="170" w:name="_Toc402800569"/>
      <w:r>
        <w:t>Product Installation</w:t>
      </w:r>
      <w:bookmarkEnd w:id="169"/>
      <w:bookmarkEnd w:id="170"/>
    </w:p>
    <w:p w14:paraId="4D7F203E" w14:textId="71D9585A" w:rsidR="00FB55B2" w:rsidRPr="00855259" w:rsidDel="00F22770" w:rsidRDefault="00FB55B2" w:rsidP="00FB55B2">
      <w:pPr>
        <w:spacing w:after="6"/>
        <w:rPr>
          <w:del w:id="171" w:author="Khushbu" w:date="2014-11-03T16:19:00Z"/>
          <w:color w:val="000000"/>
        </w:rPr>
      </w:pPr>
      <w:r w:rsidRPr="00855259">
        <w:t xml:space="preserve">We recommend installing </w:t>
      </w:r>
      <w:r w:rsidR="004B200E">
        <w:t>i</w:t>
      </w:r>
      <w:r w:rsidRPr="00855259">
        <w:t xml:space="preserve">REVEAL in </w:t>
      </w:r>
      <w:r w:rsidR="00B95414">
        <w:t xml:space="preserve">a new sub-directory of the </w:t>
      </w:r>
      <w:r w:rsidRPr="00855259">
        <w:t xml:space="preserve">user’s home directory. </w:t>
      </w:r>
      <w:r w:rsidR="00B95414">
        <w:rPr>
          <w:color w:val="000000"/>
        </w:rPr>
        <w:t>To install</w:t>
      </w:r>
      <w:r w:rsidRPr="00855259">
        <w:rPr>
          <w:color w:val="000000"/>
        </w:rPr>
        <w:t xml:space="preserve"> </w:t>
      </w:r>
      <w:r w:rsidR="000D1375">
        <w:rPr>
          <w:color w:val="000000"/>
        </w:rPr>
        <w:t>i</w:t>
      </w:r>
      <w:r w:rsidR="00B95414">
        <w:rPr>
          <w:color w:val="000000"/>
        </w:rPr>
        <w:t>REVEAL</w:t>
      </w:r>
      <w:r w:rsidR="00250484">
        <w:rPr>
          <w:color w:val="000000"/>
        </w:rPr>
        <w:t xml:space="preserve"> all you need to do is unzip the file</w:t>
      </w:r>
      <w:r w:rsidR="00B95414">
        <w:rPr>
          <w:color w:val="000000"/>
        </w:rPr>
        <w:t xml:space="preserve"> into the intended directory</w:t>
      </w:r>
      <w:del w:id="172" w:author="Khushbu" w:date="2014-11-03T16:19:00Z">
        <w:r w:rsidRPr="00855259" w:rsidDel="00F22770">
          <w:rPr>
            <w:color w:val="000000"/>
          </w:rPr>
          <w:delText>:</w:delText>
        </w:r>
      </w:del>
    </w:p>
    <w:p w14:paraId="3A1F6A42" w14:textId="16679F98" w:rsidR="00B95414" w:rsidRPr="00F22770" w:rsidRDefault="00B95414" w:rsidP="00F22770">
      <w:pPr>
        <w:spacing w:after="6"/>
        <w:rPr>
          <w:color w:val="000000"/>
        </w:rPr>
      </w:pPr>
      <w:del w:id="173" w:author="Khushbu" w:date="2014-11-03T16:19:00Z">
        <w:r w:rsidRPr="00F22770" w:rsidDel="00F22770">
          <w:rPr>
            <w:color w:val="000000"/>
          </w:rPr>
          <w:delText>Create a new directory to hold iREVEAL</w:delText>
        </w:r>
        <w:r w:rsidR="002E2683" w:rsidRPr="00F22770" w:rsidDel="00F22770">
          <w:rPr>
            <w:color w:val="000000"/>
          </w:rPr>
          <w:delText>.</w:delText>
        </w:r>
      </w:del>
      <w:r w:rsidR="002E2683" w:rsidRPr="00F22770">
        <w:rPr>
          <w:color w:val="000000"/>
        </w:rPr>
        <w:t xml:space="preserve"> (</w:t>
      </w:r>
      <w:del w:id="174" w:author="Khushbu" w:date="2014-11-03T17:57:00Z">
        <w:r w:rsidR="002E2683" w:rsidRPr="00F22770" w:rsidDel="00F5133F">
          <w:rPr>
            <w:color w:val="000000"/>
          </w:rPr>
          <w:delText xml:space="preserve">Possibly </w:delText>
        </w:r>
        <w:r w:rsidRPr="00F22770" w:rsidDel="00F5133F">
          <w:rPr>
            <w:color w:val="000000"/>
          </w:rPr>
          <w:delText>in the user’</w:delText>
        </w:r>
        <w:r w:rsidR="002E2683" w:rsidRPr="00F22770" w:rsidDel="00F5133F">
          <w:rPr>
            <w:color w:val="000000"/>
          </w:rPr>
          <w:delText xml:space="preserve">s home directory, </w:delText>
        </w:r>
      </w:del>
      <w:del w:id="175" w:author="Khushbu" w:date="2014-11-03T16:15:00Z">
        <w:r w:rsidR="002E2683" w:rsidRPr="00F22770" w:rsidDel="00AC74A2">
          <w:rPr>
            <w:color w:val="000000"/>
          </w:rPr>
          <w:delText xml:space="preserve">but the </w:delText>
        </w:r>
      </w:del>
      <w:r w:rsidR="002E2683" w:rsidRPr="00F22770">
        <w:rPr>
          <w:color w:val="000000"/>
        </w:rPr>
        <w:t>user MUST have write access to the directory</w:t>
      </w:r>
      <w:del w:id="176" w:author="Khushbu" w:date="2014-11-03T16:19:00Z">
        <w:r w:rsidR="002E2683" w:rsidRPr="00F22770" w:rsidDel="00F22770">
          <w:rPr>
            <w:color w:val="000000"/>
          </w:rPr>
          <w:delText>.</w:delText>
        </w:r>
      </w:del>
      <w:r w:rsidR="002E2683" w:rsidRPr="00F22770">
        <w:rPr>
          <w:color w:val="000000"/>
        </w:rPr>
        <w:t>)</w:t>
      </w:r>
      <w:ins w:id="177" w:author="Khushbu" w:date="2014-11-03T16:20:00Z">
        <w:r w:rsidR="00F22770">
          <w:rPr>
            <w:color w:val="000000"/>
          </w:rPr>
          <w:t xml:space="preserve"> and set the path to iREVEAL in FOQUS settings </w:t>
        </w:r>
      </w:ins>
      <w:ins w:id="178" w:author="Khushbu" w:date="2014-11-03T16:19:00Z">
        <w:r w:rsidR="00F22770">
          <w:rPr>
            <w:color w:val="000000"/>
          </w:rPr>
          <w:t>:</w:t>
        </w:r>
      </w:ins>
    </w:p>
    <w:p w14:paraId="507AA39C" w14:textId="20623D66" w:rsidR="00FB55B2" w:rsidRDefault="00E86720" w:rsidP="00250484">
      <w:pPr>
        <w:pStyle w:val="ListParagraph"/>
        <w:numPr>
          <w:ilvl w:val="0"/>
          <w:numId w:val="34"/>
        </w:numPr>
        <w:spacing w:after="6"/>
        <w:rPr>
          <w:color w:val="000000"/>
        </w:rPr>
      </w:pPr>
      <w:r w:rsidRPr="00250484">
        <w:rPr>
          <w:color w:val="000000"/>
        </w:rPr>
        <w:t xml:space="preserve">unzip </w:t>
      </w:r>
      <w:r w:rsidR="00250484" w:rsidRPr="00250484">
        <w:rPr>
          <w:color w:val="000000"/>
        </w:rPr>
        <w:t>iR</w:t>
      </w:r>
      <w:r w:rsidR="00D823DB">
        <w:rPr>
          <w:color w:val="000000"/>
        </w:rPr>
        <w:t>EVEAL</w:t>
      </w:r>
      <w:r w:rsidR="00B95414">
        <w:rPr>
          <w:color w:val="000000"/>
        </w:rPr>
        <w:t xml:space="preserve">.zip in </w:t>
      </w:r>
      <w:ins w:id="179" w:author="Khushbu" w:date="2014-11-03T17:57:00Z">
        <w:r w:rsidR="00F5133F">
          <w:rPr>
            <w:color w:val="000000"/>
          </w:rPr>
          <w:t>a</w:t>
        </w:r>
      </w:ins>
      <w:del w:id="180" w:author="Khushbu" w:date="2014-11-03T17:57:00Z">
        <w:r w:rsidR="00B95414" w:rsidDel="00F5133F">
          <w:rPr>
            <w:color w:val="000000"/>
          </w:rPr>
          <w:delText>the</w:delText>
        </w:r>
      </w:del>
      <w:r w:rsidR="00250484">
        <w:rPr>
          <w:color w:val="000000"/>
        </w:rPr>
        <w:t xml:space="preserve"> new</w:t>
      </w:r>
      <w:r w:rsidRPr="00250484">
        <w:rPr>
          <w:color w:val="000000"/>
        </w:rPr>
        <w:t xml:space="preserve"> folder</w:t>
      </w:r>
      <w:r w:rsidR="003A4B91">
        <w:rPr>
          <w:color w:val="000000"/>
        </w:rPr>
        <w:t xml:space="preserve">. This will create  multiple directories including “iREVEAL”  The iREVEAL folder will contain the iREVEAL.jar file, manuals and several other directories.  </w:t>
      </w:r>
    </w:p>
    <w:p w14:paraId="4C0262BB" w14:textId="59B0071C" w:rsidR="00214569" w:rsidRDefault="00C85639" w:rsidP="00214569">
      <w:pPr>
        <w:pStyle w:val="ListParagraph"/>
        <w:numPr>
          <w:ilvl w:val="0"/>
          <w:numId w:val="34"/>
        </w:numPr>
        <w:spacing w:after="6"/>
        <w:rPr>
          <w:color w:val="000000"/>
        </w:rPr>
      </w:pPr>
      <w:r>
        <w:rPr>
          <w:color w:val="000000"/>
        </w:rPr>
        <w:t xml:space="preserve">Open FOQUS, </w:t>
      </w:r>
      <w:r w:rsidR="00B95414">
        <w:rPr>
          <w:color w:val="000000"/>
        </w:rPr>
        <w:t>select “</w:t>
      </w:r>
      <w:r>
        <w:rPr>
          <w:color w:val="000000"/>
        </w:rPr>
        <w:t>Session</w:t>
      </w:r>
      <w:r w:rsidR="00B95414">
        <w:rPr>
          <w:color w:val="000000"/>
        </w:rPr>
        <w:t>” tab and click on “F</w:t>
      </w:r>
      <w:r w:rsidR="00D823DB">
        <w:rPr>
          <w:color w:val="000000"/>
        </w:rPr>
        <w:t>O</w:t>
      </w:r>
      <w:r w:rsidR="00B95414">
        <w:rPr>
          <w:color w:val="000000"/>
        </w:rPr>
        <w:t>QUS Settings</w:t>
      </w:r>
      <w:r w:rsidR="00D823DB">
        <w:rPr>
          <w:color w:val="000000"/>
        </w:rPr>
        <w:t>.</w:t>
      </w:r>
      <w:r w:rsidR="00B95414">
        <w:rPr>
          <w:color w:val="000000"/>
        </w:rPr>
        <w:t>”</w:t>
      </w:r>
      <w:r w:rsidR="00D823DB">
        <w:rPr>
          <w:color w:val="000000"/>
        </w:rPr>
        <w:t xml:space="preserve"> </w:t>
      </w:r>
      <w:r w:rsidR="00214569" w:rsidRPr="00214569">
        <w:rPr>
          <w:color w:val="000000"/>
        </w:rPr>
        <w:t>At the bottom of the FOQUS window.</w:t>
      </w:r>
    </w:p>
    <w:p w14:paraId="510D9CDB" w14:textId="41FB328C" w:rsidR="00214569" w:rsidRPr="00214569" w:rsidRDefault="00214569" w:rsidP="00214569">
      <w:pPr>
        <w:pStyle w:val="ListParagraph"/>
        <w:numPr>
          <w:ilvl w:val="0"/>
          <w:numId w:val="34"/>
        </w:numPr>
        <w:spacing w:after="6"/>
        <w:rPr>
          <w:color w:val="000000"/>
        </w:rPr>
      </w:pPr>
      <w:r>
        <w:rPr>
          <w:color w:val="000000"/>
        </w:rPr>
        <w:t>Below the settings, click the “Edit Setting…” button.</w:t>
      </w:r>
    </w:p>
    <w:p w14:paraId="6C8F3B8F" w14:textId="48DDF676" w:rsidR="00C85639" w:rsidRDefault="00214569" w:rsidP="00250484">
      <w:pPr>
        <w:pStyle w:val="ListParagraph"/>
        <w:numPr>
          <w:ilvl w:val="0"/>
          <w:numId w:val="34"/>
        </w:numPr>
        <w:spacing w:after="6"/>
        <w:rPr>
          <w:color w:val="000000"/>
        </w:rPr>
      </w:pPr>
      <w:r>
        <w:rPr>
          <w:color w:val="000000"/>
        </w:rPr>
        <w:t>The window</w:t>
      </w:r>
      <w:r w:rsidR="002E2683">
        <w:rPr>
          <w:color w:val="000000"/>
        </w:rPr>
        <w:t xml:space="preserve"> below </w:t>
      </w:r>
      <w:r w:rsidR="00D823DB">
        <w:rPr>
          <w:color w:val="000000"/>
        </w:rPr>
        <w:t xml:space="preserve">should </w:t>
      </w:r>
      <w:r w:rsidR="002E2683">
        <w:rPr>
          <w:color w:val="000000"/>
        </w:rPr>
        <w:t>appear</w:t>
      </w:r>
      <w:r w:rsidR="00D823DB">
        <w:rPr>
          <w:color w:val="000000"/>
        </w:rPr>
        <w:t>. Set iREVEAL_</w:t>
      </w:r>
      <w:r w:rsidR="003A4B91">
        <w:rPr>
          <w:color w:val="000000"/>
        </w:rPr>
        <w:t>HOME to the directory containing the iREVEAL.jar file</w:t>
      </w:r>
      <w:r w:rsidR="00D823DB">
        <w:rPr>
          <w:color w:val="000000"/>
        </w:rPr>
        <w:t>.</w:t>
      </w:r>
    </w:p>
    <w:p w14:paraId="5A7C5792" w14:textId="5E3566D0" w:rsidR="00B33A12" w:rsidRPr="00C12304" w:rsidRDefault="002E2683" w:rsidP="00B33A12">
      <w:pPr>
        <w:pStyle w:val="Caption"/>
        <w:ind w:left="1440" w:firstLine="720"/>
      </w:pPr>
      <w:r>
        <w:rPr>
          <w:noProof/>
          <w:color w:val="000000"/>
        </w:rPr>
        <w:drawing>
          <wp:anchor distT="0" distB="0" distL="114300" distR="114300" simplePos="0" relativeHeight="251665408" behindDoc="0" locked="0" layoutInCell="1" allowOverlap="1" wp14:anchorId="0155E40D" wp14:editId="60592AF5">
            <wp:simplePos x="0" y="0"/>
            <wp:positionH relativeFrom="column">
              <wp:posOffset>603250</wp:posOffset>
            </wp:positionH>
            <wp:positionV relativeFrom="paragraph">
              <wp:posOffset>-167640</wp:posOffset>
            </wp:positionV>
            <wp:extent cx="5029200" cy="3876040"/>
            <wp:effectExtent l="0" t="0" r="0" b="0"/>
            <wp:wrapTopAndBottom/>
            <wp:docPr id="11" name="Picture 11" descr="\\pnl\fs\Public\ccsi\sett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nl\fs\Public\ccsi\settings.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29200" cy="3876040"/>
                    </a:xfrm>
                    <a:prstGeom prst="rect">
                      <a:avLst/>
                    </a:prstGeom>
                    <a:noFill/>
                    <a:ln>
                      <a:noFill/>
                    </a:ln>
                  </pic:spPr>
                </pic:pic>
              </a:graphicData>
            </a:graphic>
            <wp14:sizeRelH relativeFrom="page">
              <wp14:pctWidth>0</wp14:pctWidth>
            </wp14:sizeRelH>
            <wp14:sizeRelV relativeFrom="page">
              <wp14:pctHeight>0</wp14:pctHeight>
            </wp14:sizeRelV>
          </wp:anchor>
        </w:drawing>
      </w:r>
      <w:r w:rsidR="00B33A12">
        <w:t xml:space="preserve">Figure </w:t>
      </w:r>
      <w:r w:rsidR="00C857D7">
        <w:fldChar w:fldCharType="begin"/>
      </w:r>
      <w:r w:rsidR="00C857D7">
        <w:instrText xml:space="preserve"> SEQ Figure \* ARABIC </w:instrText>
      </w:r>
      <w:r w:rsidR="00C857D7">
        <w:fldChar w:fldCharType="separate"/>
      </w:r>
      <w:r w:rsidR="00E80E58">
        <w:rPr>
          <w:noProof/>
        </w:rPr>
        <w:t>1</w:t>
      </w:r>
      <w:r w:rsidR="00C857D7">
        <w:rPr>
          <w:noProof/>
        </w:rPr>
        <w:fldChar w:fldCharType="end"/>
      </w:r>
      <w:r w:rsidR="00B33A12">
        <w:t>: Setting iREVEAL Home in FOQUS</w:t>
      </w:r>
    </w:p>
    <w:p w14:paraId="10711F13" w14:textId="35E8885C" w:rsidR="00D823DB" w:rsidRPr="00250484" w:rsidRDefault="00D823DB" w:rsidP="00D823DB">
      <w:pPr>
        <w:pStyle w:val="ListParagraph"/>
        <w:spacing w:after="6"/>
        <w:rPr>
          <w:color w:val="000000"/>
        </w:rPr>
      </w:pPr>
    </w:p>
    <w:p w14:paraId="1504E1F2" w14:textId="77777777" w:rsidR="00C85639" w:rsidRPr="005F7525" w:rsidRDefault="00C85639" w:rsidP="005F7525"/>
    <w:p w14:paraId="16A0D2E8" w14:textId="77777777" w:rsidR="002E5723" w:rsidRDefault="002E5723" w:rsidP="00081112">
      <w:pPr>
        <w:pStyle w:val="Heading1"/>
      </w:pPr>
      <w:bookmarkStart w:id="181" w:name="_Toc402800570"/>
      <w:r>
        <w:t>Installation Test</w:t>
      </w:r>
      <w:bookmarkEnd w:id="181"/>
      <w:r>
        <w:t xml:space="preserve">  </w:t>
      </w:r>
    </w:p>
    <w:p w14:paraId="2C8A9EE6" w14:textId="634D2AC9" w:rsidR="00FB55B2" w:rsidRDefault="00B33A12" w:rsidP="00B33A12">
      <w:r>
        <w:t>To test iREVEAL</w:t>
      </w:r>
      <w:r w:rsidR="00D5302F">
        <w:t xml:space="preserve"> installation</w:t>
      </w:r>
      <w:r>
        <w:t xml:space="preserve">, </w:t>
      </w:r>
      <w:r w:rsidR="00D5302F">
        <w:t>p</w:t>
      </w:r>
      <w:r>
        <w:t xml:space="preserve">lease select “Surrogates” </w:t>
      </w:r>
      <w:r w:rsidR="00D5302F">
        <w:t>tab</w:t>
      </w:r>
      <w:r w:rsidR="00214569">
        <w:t xml:space="preserve"> in FOQUS and select iREVEAL un</w:t>
      </w:r>
      <w:r w:rsidR="000E00E7">
        <w:t>der “Tool:</w:t>
      </w:r>
      <w:r w:rsidR="00D5302F">
        <w:t xml:space="preserve">” (as shown below). </w:t>
      </w:r>
      <w:r>
        <w:t>Click on the</w:t>
      </w:r>
      <w:r w:rsidR="00D5302F">
        <w:t xml:space="preserve"> green “triangle” button.</w:t>
      </w:r>
      <w:r w:rsidR="00B04FA6" w:rsidRPr="00B04FA6">
        <w:rPr>
          <w:noProof/>
        </w:rPr>
        <w:t xml:space="preserve"> </w:t>
      </w:r>
      <w:r>
        <w:t xml:space="preserve"> </w:t>
      </w:r>
    </w:p>
    <w:p w14:paraId="5CFEA57C" w14:textId="11479A94" w:rsidR="00FB55B2" w:rsidRPr="00C12304" w:rsidRDefault="00D5302F" w:rsidP="00FB55B2">
      <w:pPr>
        <w:pStyle w:val="Caption"/>
        <w:jc w:val="center"/>
      </w:pPr>
      <w:r>
        <w:rPr>
          <w:noProof/>
        </w:rPr>
        <w:lastRenderedPageBreak/>
        <w:drawing>
          <wp:anchor distT="0" distB="0" distL="114300" distR="114300" simplePos="0" relativeHeight="251667456" behindDoc="0" locked="0" layoutInCell="1" allowOverlap="1" wp14:anchorId="753060FA" wp14:editId="37B066A1">
            <wp:simplePos x="0" y="0"/>
            <wp:positionH relativeFrom="column">
              <wp:posOffset>133350</wp:posOffset>
            </wp:positionH>
            <wp:positionV relativeFrom="paragraph">
              <wp:posOffset>116205</wp:posOffset>
            </wp:positionV>
            <wp:extent cx="5941695" cy="4309110"/>
            <wp:effectExtent l="0" t="0" r="1905" b="0"/>
            <wp:wrapTopAndBottom/>
            <wp:docPr id="12" name="Picture 12" descr="\\pnl\fs\Public\ccsi\Location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nl\fs\Public\ccsi\LocationError.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1695" cy="4309110"/>
                    </a:xfrm>
                    <a:prstGeom prst="rect">
                      <a:avLst/>
                    </a:prstGeom>
                    <a:noFill/>
                    <a:ln>
                      <a:noFill/>
                    </a:ln>
                  </pic:spPr>
                </pic:pic>
              </a:graphicData>
            </a:graphic>
            <wp14:sizeRelH relativeFrom="page">
              <wp14:pctWidth>0</wp14:pctWidth>
            </wp14:sizeRelH>
            <wp14:sizeRelV relativeFrom="page">
              <wp14:pctHeight>0</wp14:pctHeight>
            </wp14:sizeRelV>
          </wp:anchor>
        </w:drawing>
      </w:r>
      <w:r w:rsidR="00FB55B2">
        <w:t xml:space="preserve">Figure </w:t>
      </w:r>
      <w:r w:rsidR="00C857D7">
        <w:fldChar w:fldCharType="begin"/>
      </w:r>
      <w:r w:rsidR="00C857D7">
        <w:instrText xml:space="preserve"> SEQ Figure \* ARABIC </w:instrText>
      </w:r>
      <w:r w:rsidR="00C857D7">
        <w:fldChar w:fldCharType="separate"/>
      </w:r>
      <w:r w:rsidR="00E80E58">
        <w:rPr>
          <w:noProof/>
        </w:rPr>
        <w:t>2</w:t>
      </w:r>
      <w:r w:rsidR="00C857D7">
        <w:rPr>
          <w:noProof/>
        </w:rPr>
        <w:fldChar w:fldCharType="end"/>
      </w:r>
      <w:r w:rsidR="00FB55B2">
        <w:t>: Testing external library installation</w:t>
      </w:r>
    </w:p>
    <w:p w14:paraId="301F6E46" w14:textId="72F738B6" w:rsidR="00FB55B2" w:rsidRDefault="00FB55B2" w:rsidP="00FB55B2"/>
    <w:p w14:paraId="380772DF" w14:textId="2940CB24" w:rsidR="00FB55B2" w:rsidRPr="00AD51FB" w:rsidRDefault="00FB55B2" w:rsidP="00FB55B2">
      <w:pPr>
        <w:rPr>
          <w:color w:val="000000"/>
        </w:rPr>
      </w:pPr>
      <w:r>
        <w:t xml:space="preserve">If </w:t>
      </w:r>
      <w:r w:rsidR="00D5302F">
        <w:t xml:space="preserve"> iREVEAL</w:t>
      </w:r>
      <w:r>
        <w:t xml:space="preserve"> were </w:t>
      </w:r>
      <w:ins w:id="182" w:author="Khushbu" w:date="2014-11-03T16:22:00Z">
        <w:r w:rsidR="00F22770">
          <w:t xml:space="preserve">not </w:t>
        </w:r>
      </w:ins>
      <w:r>
        <w:t>installed successfully</w:t>
      </w:r>
      <w:r w:rsidR="00AD51FB">
        <w:rPr>
          <w:color w:val="000000"/>
        </w:rPr>
        <w:t xml:space="preserve"> </w:t>
      </w:r>
      <w:r w:rsidR="00D5302F">
        <w:rPr>
          <w:color w:val="000000"/>
        </w:rPr>
        <w:t xml:space="preserve">you will see </w:t>
      </w:r>
      <w:del w:id="183" w:author="Khushbu" w:date="2014-11-03T16:22:00Z">
        <w:r w:rsidR="00D5302F" w:rsidDel="00F22770">
          <w:rPr>
            <w:color w:val="000000"/>
          </w:rPr>
          <w:delText xml:space="preserve">no error, or you will see </w:delText>
        </w:r>
      </w:del>
      <w:r w:rsidR="00D5302F">
        <w:rPr>
          <w:color w:val="000000"/>
        </w:rPr>
        <w:t>error message under “Monitor Execution” as shown in above picture.</w:t>
      </w:r>
      <w:ins w:id="184" w:author="Khushbu" w:date="2014-11-03T17:58:00Z">
        <w:r w:rsidR="00F5133F">
          <w:rPr>
            <w:color w:val="000000"/>
          </w:rPr>
          <w:t xml:space="preserve"> If it  installed successfully , it will </w:t>
        </w:r>
      </w:ins>
      <w:ins w:id="185" w:author="Khushbu" w:date="2014-11-03T17:59:00Z">
        <w:r w:rsidR="00F5133F">
          <w:rPr>
            <w:color w:val="000000"/>
          </w:rPr>
          <w:t xml:space="preserve">print an error message asking to </w:t>
        </w:r>
      </w:ins>
      <w:ins w:id="186" w:author="Khushbu" w:date="2014-11-03T17:58:00Z">
        <w:r w:rsidR="00F5133F">
          <w:rPr>
            <w:color w:val="000000"/>
          </w:rPr>
          <w:t>create a flowsheet.</w:t>
        </w:r>
      </w:ins>
    </w:p>
    <w:p w14:paraId="6D9926D2" w14:textId="77777777" w:rsidR="00B61FB4" w:rsidRPr="005F7525" w:rsidRDefault="00B61FB4" w:rsidP="005F7525"/>
    <w:p w14:paraId="32C7B95E" w14:textId="43D8E037" w:rsidR="002E5723" w:rsidRDefault="002E5723" w:rsidP="00081112">
      <w:pPr>
        <w:pStyle w:val="Heading1"/>
      </w:pPr>
      <w:bookmarkStart w:id="187" w:name="_Toc402800571"/>
      <w:r>
        <w:t>Installation Problems</w:t>
      </w:r>
      <w:bookmarkEnd w:id="187"/>
    </w:p>
    <w:p w14:paraId="331F0FA2" w14:textId="77777777" w:rsidR="002E5723" w:rsidRDefault="002E5723" w:rsidP="005F7525">
      <w:pPr>
        <w:pStyle w:val="Heading2"/>
      </w:pPr>
      <w:bookmarkStart w:id="188" w:name="_Toc402800572"/>
      <w:r>
        <w:t>Known Issues/Fixes</w:t>
      </w:r>
      <w:bookmarkEnd w:id="188"/>
    </w:p>
    <w:p w14:paraId="49A79471" w14:textId="77777777" w:rsidR="002E5723" w:rsidRDefault="002E5723" w:rsidP="005F7525">
      <w:pPr>
        <w:pStyle w:val="Heading2"/>
      </w:pPr>
      <w:bookmarkStart w:id="189" w:name="_Toc402800573"/>
      <w:r>
        <w:t>Reporting Installation issues</w:t>
      </w:r>
      <w:bookmarkEnd w:id="189"/>
    </w:p>
    <w:p w14:paraId="29E0AAE7" w14:textId="77777777" w:rsidR="00484459" w:rsidRDefault="00484459" w:rsidP="00FB55B2">
      <w:pPr>
        <w:rPr>
          <w:rStyle w:val="Hyperlink"/>
        </w:rPr>
      </w:pPr>
      <w:r>
        <w:t xml:space="preserve">Contact </w:t>
      </w:r>
      <w:hyperlink r:id="rId39" w:history="1">
        <w:r w:rsidRPr="00F226D9">
          <w:rPr>
            <w:rStyle w:val="Hyperlink"/>
          </w:rPr>
          <w:t>ccsi-support@acceleratecarboncapture.org</w:t>
        </w:r>
      </w:hyperlink>
      <w:r>
        <w:rPr>
          <w:rStyle w:val="Hyperlink"/>
        </w:rPr>
        <w:t xml:space="preserve">. </w:t>
      </w:r>
    </w:p>
    <w:p w14:paraId="00A59D95" w14:textId="77777777" w:rsidR="00FF16B0" w:rsidRDefault="00FF16B0" w:rsidP="00FB55B2">
      <w:pPr>
        <w:rPr>
          <w:rStyle w:val="Hyperlink"/>
          <w:u w:val="none"/>
        </w:rPr>
      </w:pPr>
    </w:p>
    <w:p w14:paraId="17538EB1" w14:textId="25004A16" w:rsidR="00484459" w:rsidRPr="00FF16B0" w:rsidRDefault="00484459" w:rsidP="00FB55B2">
      <w:pPr>
        <w:rPr>
          <w:rStyle w:val="Hyperlink"/>
          <w:color w:val="auto"/>
          <w:u w:val="none"/>
        </w:rPr>
      </w:pPr>
      <w:r w:rsidRPr="00FF16B0">
        <w:rPr>
          <w:rStyle w:val="Hyperlink"/>
          <w:color w:val="auto"/>
          <w:u w:val="none"/>
        </w:rPr>
        <w:t>The email of lead development team for this product are :</w:t>
      </w:r>
    </w:p>
    <w:moveFromRangeStart w:id="190" w:author="Khushbu" w:date="2014-11-03T17:59:00Z" w:name="move402800905"/>
    <w:p w14:paraId="3FF73872" w14:textId="533D2655" w:rsidR="00484459" w:rsidRPr="00FF16B0" w:rsidDel="003F7FD5" w:rsidRDefault="005C78D7" w:rsidP="00FB55B2">
      <w:moveFrom w:id="191" w:author="Khushbu" w:date="2014-11-03T17:59:00Z">
        <w:r w:rsidDel="003F7FD5">
          <w:fldChar w:fldCharType="begin"/>
        </w:r>
        <w:r w:rsidDel="003F7FD5">
          <w:instrText xml:space="preserve"> HYPERLINK "mailto:Khushbu.Agarwal@pnnl.gov" </w:instrText>
        </w:r>
        <w:r w:rsidDel="003F7FD5">
          <w:fldChar w:fldCharType="separate"/>
        </w:r>
        <w:r w:rsidR="00FB55B2" w:rsidRPr="00FF16B0" w:rsidDel="003F7FD5">
          <w:rPr>
            <w:rStyle w:val="Hyperlink"/>
            <w:u w:val="none"/>
          </w:rPr>
          <w:t>Khushbu.Agarwal@pnnl.gov</w:t>
        </w:r>
        <w:r w:rsidDel="003F7FD5">
          <w:rPr>
            <w:rStyle w:val="Hyperlink"/>
            <w:u w:val="none"/>
          </w:rPr>
          <w:fldChar w:fldCharType="end"/>
        </w:r>
        <w:r w:rsidR="00FB55B2" w:rsidRPr="00FF16B0" w:rsidDel="003F7FD5">
          <w:t xml:space="preserve">, </w:t>
        </w:r>
      </w:moveFrom>
    </w:p>
    <w:p w14:paraId="69CCB256" w14:textId="5AEEED59" w:rsidR="00484459" w:rsidRPr="00FF16B0" w:rsidDel="003F7FD5" w:rsidRDefault="005C78D7" w:rsidP="00FB55B2">
      <w:moveFrom w:id="192" w:author="Khushbu" w:date="2014-11-03T17:59:00Z">
        <w:r w:rsidDel="003F7FD5">
          <w:fldChar w:fldCharType="begin"/>
        </w:r>
        <w:r w:rsidDel="003F7FD5">
          <w:instrText xml:space="preserve"> HYPERLINK "mailto:Poorva.Sharma@pnnl.gov" </w:instrText>
        </w:r>
        <w:r w:rsidDel="003F7FD5">
          <w:fldChar w:fldCharType="separate"/>
        </w:r>
        <w:r w:rsidR="00FB55B2" w:rsidRPr="00FF16B0" w:rsidDel="003F7FD5">
          <w:rPr>
            <w:rStyle w:val="Hyperlink"/>
            <w:u w:val="none"/>
          </w:rPr>
          <w:t>Poorva.Sharma@pnnl.gov</w:t>
        </w:r>
        <w:r w:rsidDel="003F7FD5">
          <w:rPr>
            <w:rStyle w:val="Hyperlink"/>
            <w:u w:val="none"/>
          </w:rPr>
          <w:fldChar w:fldCharType="end"/>
        </w:r>
        <w:r w:rsidR="00FB55B2" w:rsidRPr="00FF16B0" w:rsidDel="003F7FD5">
          <w:t xml:space="preserve">; </w:t>
        </w:r>
      </w:moveFrom>
    </w:p>
    <w:moveFromRangeEnd w:id="190"/>
    <w:p w14:paraId="1BF544CD" w14:textId="3B85529C" w:rsidR="00D5302F" w:rsidRPr="00FF16B0" w:rsidRDefault="005C78D7" w:rsidP="00FB55B2">
      <w:r>
        <w:fldChar w:fldCharType="begin"/>
      </w:r>
      <w:r>
        <w:instrText xml:space="preserve"> HYPERLINK "mailto:Jinliang.Ma@netl.gov" </w:instrText>
      </w:r>
      <w:r>
        <w:fldChar w:fldCharType="separate"/>
      </w:r>
      <w:r w:rsidR="00FB55B2" w:rsidRPr="00FF16B0">
        <w:rPr>
          <w:rStyle w:val="Hyperlink"/>
          <w:u w:val="none"/>
        </w:rPr>
        <w:t>Jinliang.Ma@netl.gov</w:t>
      </w:r>
      <w:r>
        <w:rPr>
          <w:rStyle w:val="Hyperlink"/>
          <w:u w:val="none"/>
        </w:rPr>
        <w:fldChar w:fldCharType="end"/>
      </w:r>
      <w:r w:rsidR="00FB55B2" w:rsidRPr="00FF16B0">
        <w:t xml:space="preserve">, </w:t>
      </w:r>
    </w:p>
    <w:p w14:paraId="07277FDA" w14:textId="17BB9F48" w:rsidR="00484459" w:rsidRDefault="00C857D7" w:rsidP="00FB55B2">
      <w:pPr>
        <w:rPr>
          <w:ins w:id="193" w:author="Khushbu" w:date="2014-11-03T17:59:00Z"/>
        </w:rPr>
      </w:pPr>
      <w:hyperlink r:id="rId40" w:history="1">
        <w:r w:rsidR="00484459" w:rsidRPr="00FF16B0">
          <w:rPr>
            <w:rStyle w:val="Hyperlink"/>
            <w:u w:val="none"/>
          </w:rPr>
          <w:t>Xin.Sun@pnnl.gov</w:t>
        </w:r>
      </w:hyperlink>
      <w:r w:rsidR="00FB55B2" w:rsidRPr="00FF16B0">
        <w:t xml:space="preserve">, </w:t>
      </w:r>
    </w:p>
    <w:moveToRangeStart w:id="194" w:author="Khushbu" w:date="2014-11-03T17:59:00Z" w:name="move402800905"/>
    <w:p w14:paraId="76085A7A" w14:textId="77777777" w:rsidR="003F7FD5" w:rsidRPr="00FF16B0" w:rsidRDefault="003F7FD5" w:rsidP="003F7FD5">
      <w:moveTo w:id="195" w:author="Khushbu" w:date="2014-11-03T17:59:00Z">
        <w:r>
          <w:fldChar w:fldCharType="begin"/>
        </w:r>
        <w:r>
          <w:instrText xml:space="preserve"> HYPERLINK "mailto:Khushbu.Agarwal@pnnl.gov" </w:instrText>
        </w:r>
        <w:r>
          <w:fldChar w:fldCharType="separate"/>
        </w:r>
        <w:r w:rsidRPr="00FF16B0">
          <w:rPr>
            <w:rStyle w:val="Hyperlink"/>
            <w:u w:val="none"/>
          </w:rPr>
          <w:t>Khushbu.Agarwal@pnnl.gov</w:t>
        </w:r>
        <w:r>
          <w:rPr>
            <w:rStyle w:val="Hyperlink"/>
            <w:u w:val="none"/>
          </w:rPr>
          <w:fldChar w:fldCharType="end"/>
        </w:r>
        <w:r w:rsidRPr="00FF16B0">
          <w:t xml:space="preserve">, </w:t>
        </w:r>
      </w:moveTo>
    </w:p>
    <w:p w14:paraId="3984035D" w14:textId="77777777" w:rsidR="003F7FD5" w:rsidRPr="00FF16B0" w:rsidDel="006918DF" w:rsidRDefault="003F7FD5" w:rsidP="003F7FD5">
      <w:pPr>
        <w:rPr>
          <w:del w:id="196" w:author="Khushbu" w:date="2014-11-04T11:48:00Z"/>
        </w:rPr>
      </w:pPr>
      <w:moveTo w:id="197" w:author="Khushbu" w:date="2014-11-03T17:59:00Z">
        <w:r>
          <w:fldChar w:fldCharType="begin"/>
        </w:r>
        <w:r>
          <w:instrText xml:space="preserve"> HYPERLINK "mailto:Poorva.Sharma@pnnl.gov" </w:instrText>
        </w:r>
        <w:r>
          <w:fldChar w:fldCharType="separate"/>
        </w:r>
        <w:r w:rsidRPr="00FF16B0">
          <w:rPr>
            <w:rStyle w:val="Hyperlink"/>
            <w:u w:val="none"/>
          </w:rPr>
          <w:t>Poorva.Sharma@pnnl.gov</w:t>
        </w:r>
        <w:r>
          <w:rPr>
            <w:rStyle w:val="Hyperlink"/>
            <w:u w:val="none"/>
          </w:rPr>
          <w:fldChar w:fldCharType="end"/>
        </w:r>
        <w:r w:rsidRPr="00FF16B0">
          <w:t xml:space="preserve">; </w:t>
        </w:r>
      </w:moveTo>
    </w:p>
    <w:moveToRangeEnd w:id="194"/>
    <w:p w14:paraId="1B1454DD" w14:textId="77777777" w:rsidR="003F7FD5" w:rsidRPr="00FF16B0" w:rsidDel="006918DF" w:rsidRDefault="003F7FD5" w:rsidP="00FB55B2">
      <w:pPr>
        <w:rPr>
          <w:del w:id="198" w:author="Khushbu" w:date="2014-11-04T11:48:00Z"/>
        </w:rPr>
      </w:pPr>
    </w:p>
    <w:p w14:paraId="7F30D3FD" w14:textId="77777777" w:rsidR="00634BE6" w:rsidRPr="00087877" w:rsidDel="006918DF" w:rsidRDefault="00634BE6" w:rsidP="00FB55B2">
      <w:pPr>
        <w:rPr>
          <w:del w:id="199" w:author="Khushbu" w:date="2014-11-04T11:48:00Z"/>
        </w:rPr>
      </w:pPr>
    </w:p>
    <w:p w14:paraId="5219AFFF" w14:textId="299B76BC" w:rsidR="00BA111A" w:rsidRPr="001413CC" w:rsidRDefault="00BA111A" w:rsidP="00610B62">
      <w:pPr>
        <w:spacing w:after="120"/>
        <w:rPr>
          <w:b/>
          <w:sz w:val="28"/>
          <w:szCs w:val="28"/>
        </w:rPr>
      </w:pPr>
    </w:p>
    <w:sectPr w:rsidR="00BA111A" w:rsidRPr="001413CC" w:rsidSect="00996160">
      <w:footerReference w:type="default" r:id="rId4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E56A7E" w14:textId="77777777" w:rsidR="00C857D7" w:rsidRDefault="00C857D7" w:rsidP="00C87BBF">
      <w:r>
        <w:separator/>
      </w:r>
    </w:p>
    <w:p w14:paraId="03333261" w14:textId="77777777" w:rsidR="00C857D7" w:rsidRDefault="00C857D7" w:rsidP="00C87BBF"/>
    <w:p w14:paraId="5E20551B" w14:textId="77777777" w:rsidR="00C857D7" w:rsidRDefault="00C857D7" w:rsidP="00C87BBF"/>
    <w:p w14:paraId="196DCA8D" w14:textId="77777777" w:rsidR="00C857D7" w:rsidRDefault="00C857D7" w:rsidP="00C87BBF"/>
    <w:p w14:paraId="24003042" w14:textId="77777777" w:rsidR="00C857D7" w:rsidRDefault="00C857D7"/>
    <w:p w14:paraId="36480DD2" w14:textId="77777777" w:rsidR="00C857D7" w:rsidRDefault="00C857D7"/>
  </w:endnote>
  <w:endnote w:type="continuationSeparator" w:id="0">
    <w:p w14:paraId="12D033A9" w14:textId="77777777" w:rsidR="00C857D7" w:rsidRDefault="00C857D7" w:rsidP="00C87BBF">
      <w:r>
        <w:continuationSeparator/>
      </w:r>
    </w:p>
    <w:p w14:paraId="585AA21A" w14:textId="77777777" w:rsidR="00C857D7" w:rsidRDefault="00C857D7" w:rsidP="00C87BBF"/>
    <w:p w14:paraId="280992C4" w14:textId="77777777" w:rsidR="00C857D7" w:rsidRDefault="00C857D7" w:rsidP="00C87BBF"/>
    <w:p w14:paraId="12504272" w14:textId="77777777" w:rsidR="00C857D7" w:rsidRDefault="00C857D7" w:rsidP="00C87BBF"/>
    <w:p w14:paraId="2C11CFB4" w14:textId="77777777" w:rsidR="00C857D7" w:rsidRDefault="00C857D7"/>
    <w:p w14:paraId="425A0063" w14:textId="77777777" w:rsidR="00C857D7" w:rsidRDefault="00C857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MT">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 New Roman Bold">
    <w:panose1 w:val="02020803070505020304"/>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08EB2B" w14:textId="77777777" w:rsidR="00DE07F8" w:rsidRPr="00360463" w:rsidRDefault="00DE07F8" w:rsidP="007561B5">
    <w:pPr>
      <w:pStyle w:val="Footer"/>
      <w:tabs>
        <w:tab w:val="clear" w:pos="4320"/>
        <w:tab w:val="clear" w:pos="8640"/>
        <w:tab w:val="right" w:pos="9360"/>
      </w:tabs>
      <w:ind w:firstLine="14"/>
      <w:rPr>
        <w:sz w:val="20"/>
        <w:szCs w:val="20"/>
      </w:rPr>
    </w:pPr>
    <w:r w:rsidRPr="00B9361E">
      <w:rPr>
        <w:sz w:val="20"/>
        <w:szCs w:val="20"/>
      </w:rPr>
      <w:t xml:space="preserve">Protected under </w:t>
    </w:r>
    <w:r>
      <w:rPr>
        <w:sz w:val="20"/>
        <w:szCs w:val="20"/>
      </w:rPr>
      <w:t>CCSI</w:t>
    </w:r>
    <w:r w:rsidRPr="00B9361E">
      <w:rPr>
        <w:sz w:val="20"/>
        <w:szCs w:val="20"/>
      </w:rPr>
      <w:t xml:space="preserve"> </w:t>
    </w:r>
    <w:r>
      <w:rPr>
        <w:sz w:val="20"/>
        <w:szCs w:val="20"/>
      </w:rPr>
      <w:t>MASTER</w:t>
    </w:r>
    <w:r w:rsidRPr="00B9361E">
      <w:rPr>
        <w:sz w:val="20"/>
        <w:szCs w:val="20"/>
      </w:rPr>
      <w:t xml:space="preserve"> NDA</w:t>
    </w:r>
    <w:r>
      <w:rPr>
        <w:sz w:val="20"/>
        <w:szCs w:val="20"/>
      </w:rPr>
      <w:t>-1107306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774433"/>
      <w:docPartObj>
        <w:docPartGallery w:val="Page Numbers (Bottom of Page)"/>
        <w:docPartUnique/>
      </w:docPartObj>
    </w:sdtPr>
    <w:sdtEndPr>
      <w:rPr>
        <w:noProof/>
      </w:rPr>
    </w:sdtEndPr>
    <w:sdtContent>
      <w:p w14:paraId="0E46BE23" w14:textId="07E571D9" w:rsidR="00DE07F8" w:rsidRPr="0098710C" w:rsidRDefault="0098710C" w:rsidP="0098710C">
        <w:pPr>
          <w:pStyle w:val="Footer"/>
          <w:tabs>
            <w:tab w:val="clear" w:pos="4320"/>
            <w:tab w:val="clear" w:pos="8640"/>
            <w:tab w:val="right" w:pos="9360"/>
          </w:tabs>
        </w:pPr>
        <w:r w:rsidRPr="00B9361E">
          <w:rPr>
            <w:sz w:val="20"/>
            <w:szCs w:val="20"/>
          </w:rPr>
          <w:t xml:space="preserve">Protected under </w:t>
        </w:r>
        <w:r>
          <w:rPr>
            <w:sz w:val="20"/>
            <w:szCs w:val="20"/>
          </w:rPr>
          <w:t>CCSI</w:t>
        </w:r>
        <w:r w:rsidRPr="00B9361E">
          <w:rPr>
            <w:sz w:val="20"/>
            <w:szCs w:val="20"/>
          </w:rPr>
          <w:t xml:space="preserve"> </w:t>
        </w:r>
        <w:r>
          <w:rPr>
            <w:sz w:val="20"/>
            <w:szCs w:val="20"/>
          </w:rPr>
          <w:t>MASTER</w:t>
        </w:r>
        <w:r w:rsidRPr="00B9361E">
          <w:rPr>
            <w:sz w:val="20"/>
            <w:szCs w:val="20"/>
          </w:rPr>
          <w:t xml:space="preserve"> NDA</w:t>
        </w:r>
        <w:r>
          <w:rPr>
            <w:sz w:val="20"/>
            <w:szCs w:val="20"/>
          </w:rPr>
          <w:t>-1107306</w:t>
        </w:r>
        <w:r>
          <w:rPr>
            <w:sz w:val="20"/>
            <w:szCs w:val="20"/>
          </w:rPr>
          <w:tab/>
        </w:r>
        <w:r>
          <w:fldChar w:fldCharType="begin"/>
        </w:r>
        <w:r>
          <w:instrText xml:space="preserve"> PAGE   \* MERGEFORMAT </w:instrText>
        </w:r>
        <w:r>
          <w:fldChar w:fldCharType="separate"/>
        </w:r>
        <w:r w:rsidR="0032036B">
          <w:rPr>
            <w:noProof/>
          </w:rPr>
          <w:t>ii</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CD9EF4" w14:textId="77777777" w:rsidR="00DE07F8" w:rsidRDefault="00DE07F8">
    <w:pPr>
      <w:pStyle w:val="Footer"/>
      <w:jc w:val="right"/>
    </w:pPr>
  </w:p>
  <w:p w14:paraId="7057D1D3" w14:textId="77777777" w:rsidR="00DE07F8" w:rsidRPr="00360463" w:rsidRDefault="00DE07F8" w:rsidP="00360463">
    <w:pPr>
      <w:pStyle w:val="Footer"/>
      <w:tabs>
        <w:tab w:val="clear" w:pos="4320"/>
        <w:tab w:val="clear" w:pos="8640"/>
        <w:tab w:val="right" w:pos="9360"/>
      </w:tabs>
      <w:rPr>
        <w:sz w:val="20"/>
        <w:szCs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3457495"/>
      <w:docPartObj>
        <w:docPartGallery w:val="Page Numbers (Bottom of Page)"/>
        <w:docPartUnique/>
      </w:docPartObj>
    </w:sdtPr>
    <w:sdtEndPr>
      <w:rPr>
        <w:noProof/>
      </w:rPr>
    </w:sdtEndPr>
    <w:sdtContent>
      <w:p w14:paraId="7C78E70E" w14:textId="2BAF557A" w:rsidR="00DE07F8" w:rsidRDefault="00DE07F8" w:rsidP="00996160">
        <w:pPr>
          <w:pStyle w:val="Footer"/>
          <w:tabs>
            <w:tab w:val="clear" w:pos="4320"/>
            <w:tab w:val="clear" w:pos="8640"/>
            <w:tab w:val="right" w:pos="9360"/>
          </w:tabs>
          <w:jc w:val="right"/>
        </w:pPr>
        <w:r w:rsidRPr="00B9361E">
          <w:rPr>
            <w:sz w:val="20"/>
            <w:szCs w:val="20"/>
          </w:rPr>
          <w:t xml:space="preserve">Protected under </w:t>
        </w:r>
        <w:r>
          <w:rPr>
            <w:sz w:val="20"/>
            <w:szCs w:val="20"/>
          </w:rPr>
          <w:t>CCSI</w:t>
        </w:r>
        <w:r w:rsidRPr="00B9361E">
          <w:rPr>
            <w:sz w:val="20"/>
            <w:szCs w:val="20"/>
          </w:rPr>
          <w:t xml:space="preserve"> </w:t>
        </w:r>
        <w:r>
          <w:rPr>
            <w:sz w:val="20"/>
            <w:szCs w:val="20"/>
          </w:rPr>
          <w:t>MASTER</w:t>
        </w:r>
        <w:r w:rsidRPr="00B9361E">
          <w:rPr>
            <w:sz w:val="20"/>
            <w:szCs w:val="20"/>
          </w:rPr>
          <w:t xml:space="preserve"> NDA</w:t>
        </w:r>
        <w:r>
          <w:rPr>
            <w:sz w:val="20"/>
            <w:szCs w:val="20"/>
          </w:rPr>
          <w:t>-1107306</w:t>
        </w:r>
        <w:r>
          <w:rPr>
            <w:sz w:val="20"/>
            <w:szCs w:val="20"/>
          </w:rPr>
          <w:tab/>
        </w:r>
        <w:r>
          <w:fldChar w:fldCharType="begin"/>
        </w:r>
        <w:r>
          <w:instrText xml:space="preserve"> PAGE   \* MERGEFORMAT </w:instrText>
        </w:r>
        <w:r>
          <w:fldChar w:fldCharType="separate"/>
        </w:r>
        <w:r w:rsidR="0032036B">
          <w:rPr>
            <w:noProof/>
          </w:rPr>
          <w:t>i</w:t>
        </w:r>
        <w:r>
          <w:rPr>
            <w:noProof/>
          </w:rPr>
          <w:fldChar w:fldCharType="end"/>
        </w:r>
      </w:p>
    </w:sdtContent>
  </w:sdt>
  <w:p w14:paraId="4544F022" w14:textId="77777777" w:rsidR="00DE07F8" w:rsidRPr="00360463" w:rsidRDefault="00DE07F8" w:rsidP="00360463">
    <w:pPr>
      <w:pStyle w:val="Footer"/>
      <w:tabs>
        <w:tab w:val="clear" w:pos="4320"/>
        <w:tab w:val="clear" w:pos="8640"/>
        <w:tab w:val="right" w:pos="9360"/>
      </w:tabs>
      <w:rPr>
        <w:sz w:val="20"/>
        <w:szCs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7628208"/>
      <w:docPartObj>
        <w:docPartGallery w:val="Page Numbers (Bottom of Page)"/>
        <w:docPartUnique/>
      </w:docPartObj>
    </w:sdtPr>
    <w:sdtEndPr>
      <w:rPr>
        <w:noProof/>
      </w:rPr>
    </w:sdtEndPr>
    <w:sdtContent>
      <w:p w14:paraId="293DFD6B" w14:textId="3E4EA4CE" w:rsidR="00DE07F8" w:rsidRPr="0098710C" w:rsidRDefault="00DE07F8" w:rsidP="0098710C">
        <w:pPr>
          <w:pStyle w:val="Footer"/>
          <w:tabs>
            <w:tab w:val="clear" w:pos="4320"/>
            <w:tab w:val="clear" w:pos="8640"/>
            <w:tab w:val="right" w:pos="9360"/>
          </w:tabs>
        </w:pPr>
        <w:r w:rsidRPr="00B9361E">
          <w:rPr>
            <w:sz w:val="20"/>
            <w:szCs w:val="20"/>
          </w:rPr>
          <w:t xml:space="preserve">Protected under </w:t>
        </w:r>
        <w:r>
          <w:rPr>
            <w:sz w:val="20"/>
            <w:szCs w:val="20"/>
          </w:rPr>
          <w:t>CCSI</w:t>
        </w:r>
        <w:r w:rsidRPr="00B9361E">
          <w:rPr>
            <w:sz w:val="20"/>
            <w:szCs w:val="20"/>
          </w:rPr>
          <w:t xml:space="preserve"> </w:t>
        </w:r>
        <w:r>
          <w:rPr>
            <w:sz w:val="20"/>
            <w:szCs w:val="20"/>
          </w:rPr>
          <w:t>MASTER</w:t>
        </w:r>
        <w:r w:rsidRPr="00B9361E">
          <w:rPr>
            <w:sz w:val="20"/>
            <w:szCs w:val="20"/>
          </w:rPr>
          <w:t xml:space="preserve"> NDA</w:t>
        </w:r>
        <w:r>
          <w:rPr>
            <w:sz w:val="20"/>
            <w:szCs w:val="20"/>
          </w:rPr>
          <w:t>-1107306</w:t>
        </w:r>
        <w:r w:rsidR="00996160">
          <w:rPr>
            <w:sz w:val="20"/>
            <w:szCs w:val="20"/>
          </w:rPr>
          <w:tab/>
        </w:r>
        <w:r w:rsidR="00996160" w:rsidRPr="00996160">
          <w:rPr>
            <w:sz w:val="20"/>
            <w:szCs w:val="20"/>
          </w:rPr>
          <w:fldChar w:fldCharType="begin"/>
        </w:r>
        <w:r w:rsidR="00996160" w:rsidRPr="00996160">
          <w:rPr>
            <w:sz w:val="20"/>
            <w:szCs w:val="20"/>
          </w:rPr>
          <w:instrText xml:space="preserve"> PAGE   \* MERGEFORMAT </w:instrText>
        </w:r>
        <w:r w:rsidR="00996160" w:rsidRPr="00996160">
          <w:rPr>
            <w:sz w:val="20"/>
            <w:szCs w:val="20"/>
          </w:rPr>
          <w:fldChar w:fldCharType="separate"/>
        </w:r>
        <w:r w:rsidR="0032036B">
          <w:rPr>
            <w:noProof/>
            <w:sz w:val="20"/>
            <w:szCs w:val="20"/>
          </w:rPr>
          <w:t>3</w:t>
        </w:r>
        <w:r w:rsidR="00996160" w:rsidRPr="00996160">
          <w:rPr>
            <w:noProof/>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D75756" w14:textId="77777777" w:rsidR="00C857D7" w:rsidRDefault="00C857D7" w:rsidP="00C87BBF">
      <w:r>
        <w:separator/>
      </w:r>
    </w:p>
    <w:p w14:paraId="0D3E2E93" w14:textId="77777777" w:rsidR="00C857D7" w:rsidRDefault="00C857D7" w:rsidP="00C87BBF"/>
    <w:p w14:paraId="258D76F3" w14:textId="77777777" w:rsidR="00C857D7" w:rsidRDefault="00C857D7" w:rsidP="00C87BBF"/>
    <w:p w14:paraId="3F190EEF" w14:textId="77777777" w:rsidR="00C857D7" w:rsidRDefault="00C857D7" w:rsidP="00C87BBF"/>
    <w:p w14:paraId="3F5ECBAE" w14:textId="77777777" w:rsidR="00C857D7" w:rsidRDefault="00C857D7"/>
    <w:p w14:paraId="32B8986B" w14:textId="77777777" w:rsidR="00C857D7" w:rsidRDefault="00C857D7"/>
  </w:footnote>
  <w:footnote w:type="continuationSeparator" w:id="0">
    <w:p w14:paraId="427BDCBA" w14:textId="77777777" w:rsidR="00C857D7" w:rsidRDefault="00C857D7" w:rsidP="00C87BBF">
      <w:r>
        <w:continuationSeparator/>
      </w:r>
    </w:p>
    <w:p w14:paraId="24CFAACE" w14:textId="77777777" w:rsidR="00C857D7" w:rsidRDefault="00C857D7" w:rsidP="00C87BBF"/>
    <w:p w14:paraId="4DD87581" w14:textId="77777777" w:rsidR="00C857D7" w:rsidRDefault="00C857D7" w:rsidP="00C87BBF"/>
    <w:p w14:paraId="0420B972" w14:textId="77777777" w:rsidR="00C857D7" w:rsidRDefault="00C857D7" w:rsidP="00C87BBF"/>
    <w:p w14:paraId="76770D3F" w14:textId="77777777" w:rsidR="00C857D7" w:rsidRDefault="00C857D7"/>
    <w:p w14:paraId="50442AFD" w14:textId="77777777" w:rsidR="00C857D7" w:rsidRDefault="00C857D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0A7773" w14:textId="77777777" w:rsidR="00DE07F8" w:rsidRDefault="00DE07F8">
    <w:pPr>
      <w:pStyle w:val="Header"/>
    </w:pPr>
    <w:r w:rsidRPr="00EF0055">
      <w:rPr>
        <w:sz w:val="20"/>
        <w:szCs w:val="20"/>
      </w:rPr>
      <w:t>Intellectual Property Management Plan</w:t>
    </w:r>
    <w:r>
      <w:rPr>
        <w:sz w:val="20"/>
        <w:szCs w:val="20"/>
      </w:rPr>
      <w:tab/>
    </w:r>
    <w:r>
      <w:rPr>
        <w:sz w:val="20"/>
        <w:szCs w:val="20"/>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855A22" w14:textId="19C2880C" w:rsidR="00DE07F8" w:rsidRPr="00EF0055" w:rsidRDefault="00DD73C1" w:rsidP="00B209EE">
    <w:pPr>
      <w:pStyle w:val="Header"/>
      <w:jc w:val="right"/>
      <w:rPr>
        <w:sz w:val="20"/>
        <w:szCs w:val="20"/>
      </w:rPr>
    </w:pPr>
    <w:r>
      <w:rPr>
        <w:sz w:val="20"/>
        <w:szCs w:val="20"/>
      </w:rPr>
      <w:t>REVEAL</w:t>
    </w:r>
    <w:r w:rsidR="00DE07F8">
      <w:rPr>
        <w:sz w:val="20"/>
        <w:szCs w:val="20"/>
      </w:rPr>
      <w:t xml:space="preserve"> INSTALLATION </w:t>
    </w:r>
    <w:r w:rsidR="0098710C">
      <w:rPr>
        <w:sz w:val="20"/>
        <w:szCs w:val="20"/>
      </w:rPr>
      <w:t>GUIDE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B2945B" w14:textId="77777777" w:rsidR="00DE07F8" w:rsidRPr="00EF0055" w:rsidRDefault="00DE07F8" w:rsidP="00BD1001">
    <w:pPr>
      <w:pStyle w:val="Header"/>
      <w:jc w:val="center"/>
      <w:rPr>
        <w:sz w:val="20"/>
        <w:szCs w:val="20"/>
      </w:rPr>
    </w:pPr>
    <w:r>
      <w:rPr>
        <w:sz w:val="20"/>
        <w:szCs w:val="20"/>
      </w:rPr>
      <w:tab/>
    </w:r>
    <w:r>
      <w:rPr>
        <w:sz w:val="20"/>
        <w:szCs w:val="20"/>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8309B9" w14:textId="3E10A410" w:rsidR="00DE07F8" w:rsidRDefault="00D22BE0" w:rsidP="00996160">
    <w:pPr>
      <w:pStyle w:val="Header"/>
      <w:jc w:val="right"/>
      <w:rPr>
        <w:sz w:val="20"/>
        <w:szCs w:val="20"/>
      </w:rPr>
    </w:pPr>
    <w:r>
      <w:rPr>
        <w:sz w:val="20"/>
        <w:szCs w:val="20"/>
      </w:rPr>
      <w:t>REVEAL</w:t>
    </w:r>
    <w:r w:rsidR="00DE07F8">
      <w:rPr>
        <w:sz w:val="20"/>
        <w:szCs w:val="20"/>
      </w:rPr>
      <w:t xml:space="preserve"> INSTALLATION </w:t>
    </w:r>
    <w:r w:rsidR="0098710C">
      <w:rPr>
        <w:sz w:val="20"/>
        <w:szCs w:val="20"/>
      </w:rPr>
      <w:t>GUIDE</w:t>
    </w:r>
  </w:p>
  <w:p w14:paraId="791904A0" w14:textId="77777777" w:rsidR="00DE07F8" w:rsidRPr="00EF0055" w:rsidRDefault="00DE07F8" w:rsidP="00BD1001">
    <w:pPr>
      <w:pStyle w:val="Header"/>
      <w:jc w:val="center"/>
      <w:rPr>
        <w:sz w:val="20"/>
        <w:szCs w:val="20"/>
      </w:rPr>
    </w:pPr>
    <w:r>
      <w:rPr>
        <w:sz w:val="20"/>
        <w:szCs w:val="20"/>
      </w:rPr>
      <w:tab/>
    </w:r>
    <w:r>
      <w:rPr>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01611"/>
    <w:multiLevelType w:val="multilevel"/>
    <w:tmpl w:val="898AF4A2"/>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nsid w:val="0905436E"/>
    <w:multiLevelType w:val="hybridMultilevel"/>
    <w:tmpl w:val="4428493C"/>
    <w:lvl w:ilvl="0" w:tplc="F3F0C8DE">
      <w:start w:val="1"/>
      <w:numFmt w:val="decimal"/>
      <w:pStyle w:val="numbers"/>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2C7A24"/>
    <w:multiLevelType w:val="hybridMultilevel"/>
    <w:tmpl w:val="A82622D6"/>
    <w:lvl w:ilvl="0" w:tplc="0AC22AFE">
      <w:start w:val="1"/>
      <w:numFmt w:val="bullet"/>
      <w:pStyle w:val="bullet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F7B5742"/>
    <w:multiLevelType w:val="multilevel"/>
    <w:tmpl w:val="5D54B33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FC6385E"/>
    <w:multiLevelType w:val="hybridMultilevel"/>
    <w:tmpl w:val="CFD0F1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303C90"/>
    <w:multiLevelType w:val="hybridMultilevel"/>
    <w:tmpl w:val="5B761988"/>
    <w:lvl w:ilvl="0" w:tplc="D94CDB1C">
      <w:start w:val="1"/>
      <w:numFmt w:val="bullet"/>
      <w:pStyle w:val="bullet2"/>
      <w:lvlText w:val="o"/>
      <w:lvlJc w:val="left"/>
      <w:pPr>
        <w:ind w:left="1080" w:hanging="360"/>
      </w:pPr>
      <w:rPr>
        <w:rFonts w:ascii="Courier New" w:hAnsi="Courier New" w:cs="Aria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73970B2"/>
    <w:multiLevelType w:val="multilevel"/>
    <w:tmpl w:val="5250497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AC80615"/>
    <w:multiLevelType w:val="multilevel"/>
    <w:tmpl w:val="B7A8336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8">
    <w:nsid w:val="2DAB3CE0"/>
    <w:multiLevelType w:val="hybridMultilevel"/>
    <w:tmpl w:val="41966EB0"/>
    <w:lvl w:ilvl="0" w:tplc="F3B05C9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067757"/>
    <w:multiLevelType w:val="multilevel"/>
    <w:tmpl w:val="1D04AB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32F33F21"/>
    <w:multiLevelType w:val="multilevel"/>
    <w:tmpl w:val="B87E50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3C95D16"/>
    <w:multiLevelType w:val="hybridMultilevel"/>
    <w:tmpl w:val="C86EDA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5163EB1"/>
    <w:multiLevelType w:val="multilevel"/>
    <w:tmpl w:val="A9E674A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nsid w:val="3881702D"/>
    <w:multiLevelType w:val="multilevel"/>
    <w:tmpl w:val="BA586578"/>
    <w:lvl w:ilvl="0">
      <w:start w:val="1"/>
      <w:numFmt w:val="decimal"/>
      <w:pStyle w:val="Heading1"/>
      <w:lvlText w:val="%1."/>
      <w:lvlJc w:val="left"/>
      <w:pPr>
        <w:ind w:left="360" w:hanging="360"/>
      </w:pPr>
    </w:lvl>
    <w:lvl w:ilvl="1">
      <w:start w:val="1"/>
      <w:numFmt w:val="decimal"/>
      <w:pStyle w:val="Heading2"/>
      <w:lvlText w:val="%1.%2."/>
      <w:lvlJc w:val="left"/>
      <w:pPr>
        <w:ind w:left="43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3782345"/>
    <w:multiLevelType w:val="hybridMultilevel"/>
    <w:tmpl w:val="84427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D91D60"/>
    <w:multiLevelType w:val="hybridMultilevel"/>
    <w:tmpl w:val="3514BAFE"/>
    <w:lvl w:ilvl="0" w:tplc="04090015">
      <w:start w:val="1"/>
      <w:numFmt w:val="upp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550B9D"/>
    <w:multiLevelType w:val="multilevel"/>
    <w:tmpl w:val="A9E674A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nsid w:val="45EA76AE"/>
    <w:multiLevelType w:val="hybridMultilevel"/>
    <w:tmpl w:val="2E3032D4"/>
    <w:lvl w:ilvl="0" w:tplc="0409000F">
      <w:start w:val="1"/>
      <w:numFmt w:val="decimal"/>
      <w:lvlText w:val="%1."/>
      <w:lvlJc w:val="left"/>
      <w:pPr>
        <w:ind w:left="720" w:hanging="360"/>
      </w:pPr>
    </w:lvl>
    <w:lvl w:ilvl="1" w:tplc="57C47DE0">
      <w:start w:val="1"/>
      <w:numFmt w:val="lowerLetter"/>
      <w:lvlText w:val="%2."/>
      <w:lvlJc w:val="left"/>
      <w:pPr>
        <w:ind w:left="1440" w:hanging="360"/>
      </w:pPr>
      <w:rPr>
        <w:rFonts w:ascii="Arial" w:hAnsi="Arial" w:cs="Aria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D877B0"/>
    <w:multiLevelType w:val="hybridMultilevel"/>
    <w:tmpl w:val="443AD7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3608DE"/>
    <w:multiLevelType w:val="hybridMultilevel"/>
    <w:tmpl w:val="B8B8EDE0"/>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9F24C3"/>
    <w:multiLevelType w:val="hybridMultilevel"/>
    <w:tmpl w:val="1CE0195A"/>
    <w:lvl w:ilvl="0" w:tplc="5EE8549C">
      <w:start w:val="1"/>
      <w:numFmt w:val="lowerLetter"/>
      <w:pStyle w:val="lista0"/>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895228F"/>
    <w:multiLevelType w:val="hybridMultilevel"/>
    <w:tmpl w:val="4E58EC0E"/>
    <w:lvl w:ilvl="0" w:tplc="0409000B">
      <w:numFmt w:val="bullet"/>
      <w:lvlText w:val=""/>
      <w:lvlJc w:val="left"/>
      <w:pPr>
        <w:ind w:left="1800" w:hanging="360"/>
      </w:pPr>
      <w:rPr>
        <w:rFonts w:ascii="Wingdings" w:eastAsia="Times New Roman" w:hAnsi="Wingdings"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59376D3A"/>
    <w:multiLevelType w:val="hybridMultilevel"/>
    <w:tmpl w:val="9A84343C"/>
    <w:lvl w:ilvl="0" w:tplc="8A961D7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5B046482"/>
    <w:multiLevelType w:val="hybridMultilevel"/>
    <w:tmpl w:val="2F6A8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D7933B5"/>
    <w:multiLevelType w:val="multilevel"/>
    <w:tmpl w:val="3C2274FE"/>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5">
    <w:nsid w:val="63630C64"/>
    <w:multiLevelType w:val="hybridMultilevel"/>
    <w:tmpl w:val="F87C6A14"/>
    <w:lvl w:ilvl="0" w:tplc="1F8C8A4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251295"/>
    <w:multiLevelType w:val="hybridMultilevel"/>
    <w:tmpl w:val="91BA1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D418A5"/>
    <w:multiLevelType w:val="hybridMultilevel"/>
    <w:tmpl w:val="2E3032D4"/>
    <w:lvl w:ilvl="0" w:tplc="0409000F">
      <w:start w:val="1"/>
      <w:numFmt w:val="decimal"/>
      <w:lvlText w:val="%1."/>
      <w:lvlJc w:val="left"/>
      <w:pPr>
        <w:ind w:left="720" w:hanging="360"/>
      </w:pPr>
    </w:lvl>
    <w:lvl w:ilvl="1" w:tplc="57C47DE0">
      <w:start w:val="1"/>
      <w:numFmt w:val="lowerLetter"/>
      <w:lvlText w:val="%2."/>
      <w:lvlJc w:val="left"/>
      <w:pPr>
        <w:ind w:left="1440" w:hanging="360"/>
      </w:pPr>
      <w:rPr>
        <w:rFonts w:ascii="Arial" w:hAnsi="Arial" w:cs="Aria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3B40225"/>
    <w:multiLevelType w:val="hybridMultilevel"/>
    <w:tmpl w:val="FA2886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762206"/>
    <w:multiLevelType w:val="multilevel"/>
    <w:tmpl w:val="19924C3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70A140B"/>
    <w:multiLevelType w:val="hybridMultilevel"/>
    <w:tmpl w:val="E7B24F7E"/>
    <w:lvl w:ilvl="0" w:tplc="43D0D138">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DF8643F"/>
    <w:multiLevelType w:val="hybridMultilevel"/>
    <w:tmpl w:val="7F322D3C"/>
    <w:lvl w:ilvl="0" w:tplc="C634316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7F122EFB"/>
    <w:multiLevelType w:val="hybridMultilevel"/>
    <w:tmpl w:val="10D04204"/>
    <w:lvl w:ilvl="0" w:tplc="07441502">
      <w:start w:val="1"/>
      <w:numFmt w:val="bullet"/>
      <w:pStyle w:val="tblbullet"/>
      <w:lvlText w:val=""/>
      <w:lvlJc w:val="left"/>
      <w:pPr>
        <w:ind w:left="720" w:hanging="360"/>
      </w:pPr>
      <w:rPr>
        <w:rFonts w:ascii="Symbol" w:hAnsi="Symbol" w:hint="default"/>
      </w:rPr>
    </w:lvl>
    <w:lvl w:ilvl="1" w:tplc="48D20BC4" w:tentative="1">
      <w:start w:val="1"/>
      <w:numFmt w:val="bullet"/>
      <w:lvlText w:val="o"/>
      <w:lvlJc w:val="left"/>
      <w:pPr>
        <w:ind w:left="1440" w:hanging="360"/>
      </w:pPr>
      <w:rPr>
        <w:rFonts w:ascii="Courier New" w:hAnsi="Courier New" w:cs="Arial" w:hint="default"/>
      </w:rPr>
    </w:lvl>
    <w:lvl w:ilvl="2" w:tplc="C9F2EAE2" w:tentative="1">
      <w:start w:val="1"/>
      <w:numFmt w:val="bullet"/>
      <w:lvlText w:val=""/>
      <w:lvlJc w:val="left"/>
      <w:pPr>
        <w:ind w:left="2160" w:hanging="360"/>
      </w:pPr>
      <w:rPr>
        <w:rFonts w:ascii="Wingdings" w:hAnsi="Wingdings" w:hint="default"/>
      </w:rPr>
    </w:lvl>
    <w:lvl w:ilvl="3" w:tplc="6CB24CC8" w:tentative="1">
      <w:start w:val="1"/>
      <w:numFmt w:val="bullet"/>
      <w:lvlText w:val=""/>
      <w:lvlJc w:val="left"/>
      <w:pPr>
        <w:ind w:left="2880" w:hanging="360"/>
      </w:pPr>
      <w:rPr>
        <w:rFonts w:ascii="Symbol" w:hAnsi="Symbol" w:hint="default"/>
      </w:rPr>
    </w:lvl>
    <w:lvl w:ilvl="4" w:tplc="EDEE5652" w:tentative="1">
      <w:start w:val="1"/>
      <w:numFmt w:val="bullet"/>
      <w:lvlText w:val="o"/>
      <w:lvlJc w:val="left"/>
      <w:pPr>
        <w:ind w:left="3600" w:hanging="360"/>
      </w:pPr>
      <w:rPr>
        <w:rFonts w:ascii="Courier New" w:hAnsi="Courier New" w:cs="Arial" w:hint="default"/>
      </w:rPr>
    </w:lvl>
    <w:lvl w:ilvl="5" w:tplc="1B808176" w:tentative="1">
      <w:start w:val="1"/>
      <w:numFmt w:val="bullet"/>
      <w:lvlText w:val=""/>
      <w:lvlJc w:val="left"/>
      <w:pPr>
        <w:ind w:left="4320" w:hanging="360"/>
      </w:pPr>
      <w:rPr>
        <w:rFonts w:ascii="Wingdings" w:hAnsi="Wingdings" w:hint="default"/>
      </w:rPr>
    </w:lvl>
    <w:lvl w:ilvl="6" w:tplc="FA6226E6" w:tentative="1">
      <w:start w:val="1"/>
      <w:numFmt w:val="bullet"/>
      <w:lvlText w:val=""/>
      <w:lvlJc w:val="left"/>
      <w:pPr>
        <w:ind w:left="5040" w:hanging="360"/>
      </w:pPr>
      <w:rPr>
        <w:rFonts w:ascii="Symbol" w:hAnsi="Symbol" w:hint="default"/>
      </w:rPr>
    </w:lvl>
    <w:lvl w:ilvl="7" w:tplc="8AF0B344" w:tentative="1">
      <w:start w:val="1"/>
      <w:numFmt w:val="bullet"/>
      <w:lvlText w:val="o"/>
      <w:lvlJc w:val="left"/>
      <w:pPr>
        <w:ind w:left="5760" w:hanging="360"/>
      </w:pPr>
      <w:rPr>
        <w:rFonts w:ascii="Courier New" w:hAnsi="Courier New" w:cs="Arial" w:hint="default"/>
      </w:rPr>
    </w:lvl>
    <w:lvl w:ilvl="8" w:tplc="D2D4B0C2" w:tentative="1">
      <w:start w:val="1"/>
      <w:numFmt w:val="bullet"/>
      <w:lvlText w:val=""/>
      <w:lvlJc w:val="left"/>
      <w:pPr>
        <w:ind w:left="6480" w:hanging="360"/>
      </w:pPr>
      <w:rPr>
        <w:rFonts w:ascii="Wingdings" w:hAnsi="Wingdings" w:hint="default"/>
      </w:rPr>
    </w:lvl>
  </w:abstractNum>
  <w:abstractNum w:abstractNumId="33">
    <w:nsid w:val="7FC629C2"/>
    <w:multiLevelType w:val="hybridMultilevel"/>
    <w:tmpl w:val="AE9043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5"/>
  </w:num>
  <w:num w:numId="3">
    <w:abstractNumId w:val="30"/>
  </w:num>
  <w:num w:numId="4">
    <w:abstractNumId w:val="5"/>
  </w:num>
  <w:num w:numId="5">
    <w:abstractNumId w:val="2"/>
  </w:num>
  <w:num w:numId="6">
    <w:abstractNumId w:val="15"/>
  </w:num>
  <w:num w:numId="7">
    <w:abstractNumId w:val="20"/>
  </w:num>
  <w:num w:numId="8">
    <w:abstractNumId w:val="1"/>
  </w:num>
  <w:num w:numId="9">
    <w:abstractNumId w:val="32"/>
  </w:num>
  <w:num w:numId="10">
    <w:abstractNumId w:val="0"/>
  </w:num>
  <w:num w:numId="11">
    <w:abstractNumId w:val="31"/>
  </w:num>
  <w:num w:numId="12">
    <w:abstractNumId w:val="22"/>
  </w:num>
  <w:num w:numId="13">
    <w:abstractNumId w:val="7"/>
  </w:num>
  <w:num w:numId="14">
    <w:abstractNumId w:val="9"/>
  </w:num>
  <w:num w:numId="15">
    <w:abstractNumId w:val="24"/>
  </w:num>
  <w:num w:numId="16">
    <w:abstractNumId w:val="6"/>
  </w:num>
  <w:num w:numId="17">
    <w:abstractNumId w:val="3"/>
  </w:num>
  <w:num w:numId="18">
    <w:abstractNumId w:val="13"/>
  </w:num>
  <w:num w:numId="19">
    <w:abstractNumId w:val="10"/>
  </w:num>
  <w:num w:numId="20">
    <w:abstractNumId w:val="29"/>
  </w:num>
  <w:num w:numId="21">
    <w:abstractNumId w:val="14"/>
  </w:num>
  <w:num w:numId="22">
    <w:abstractNumId w:val="19"/>
  </w:num>
  <w:num w:numId="23">
    <w:abstractNumId w:val="16"/>
  </w:num>
  <w:num w:numId="24">
    <w:abstractNumId w:val="21"/>
  </w:num>
  <w:num w:numId="25">
    <w:abstractNumId w:val="17"/>
  </w:num>
  <w:num w:numId="26">
    <w:abstractNumId w:val="27"/>
  </w:num>
  <w:num w:numId="27">
    <w:abstractNumId w:val="25"/>
  </w:num>
  <w:num w:numId="28">
    <w:abstractNumId w:val="12"/>
  </w:num>
  <w:num w:numId="29">
    <w:abstractNumId w:val="18"/>
  </w:num>
  <w:num w:numId="30">
    <w:abstractNumId w:val="26"/>
  </w:num>
  <w:num w:numId="31">
    <w:abstractNumId w:val="11"/>
  </w:num>
  <w:num w:numId="32">
    <w:abstractNumId w:val="8"/>
  </w:num>
  <w:num w:numId="33">
    <w:abstractNumId w:val="28"/>
  </w:num>
  <w:num w:numId="34">
    <w:abstractNumId w:val="33"/>
  </w:num>
  <w:num w:numId="35">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trackRevisions/>
  <w:doNotTrackFormatting/>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1E2"/>
    <w:rsid w:val="00000954"/>
    <w:rsid w:val="00002071"/>
    <w:rsid w:val="0000258B"/>
    <w:rsid w:val="00003DBF"/>
    <w:rsid w:val="000122FE"/>
    <w:rsid w:val="00021277"/>
    <w:rsid w:val="00022732"/>
    <w:rsid w:val="000233BA"/>
    <w:rsid w:val="00023B5A"/>
    <w:rsid w:val="0002440D"/>
    <w:rsid w:val="000244D7"/>
    <w:rsid w:val="00024FFF"/>
    <w:rsid w:val="00025BDF"/>
    <w:rsid w:val="000266EE"/>
    <w:rsid w:val="00026F3B"/>
    <w:rsid w:val="000303E5"/>
    <w:rsid w:val="00034E46"/>
    <w:rsid w:val="000359CF"/>
    <w:rsid w:val="000360CD"/>
    <w:rsid w:val="000412D4"/>
    <w:rsid w:val="00041DC7"/>
    <w:rsid w:val="00044D36"/>
    <w:rsid w:val="00045649"/>
    <w:rsid w:val="00050C45"/>
    <w:rsid w:val="0005270D"/>
    <w:rsid w:val="00054224"/>
    <w:rsid w:val="00057175"/>
    <w:rsid w:val="00063DC7"/>
    <w:rsid w:val="00065076"/>
    <w:rsid w:val="00067016"/>
    <w:rsid w:val="000673F9"/>
    <w:rsid w:val="00071C07"/>
    <w:rsid w:val="00072B46"/>
    <w:rsid w:val="0007324D"/>
    <w:rsid w:val="00073756"/>
    <w:rsid w:val="000754D5"/>
    <w:rsid w:val="0007561D"/>
    <w:rsid w:val="00076A7F"/>
    <w:rsid w:val="000776C3"/>
    <w:rsid w:val="000810C4"/>
    <w:rsid w:val="00081112"/>
    <w:rsid w:val="00081ABC"/>
    <w:rsid w:val="000826CF"/>
    <w:rsid w:val="00082E4F"/>
    <w:rsid w:val="00083AA2"/>
    <w:rsid w:val="000842F9"/>
    <w:rsid w:val="0008486F"/>
    <w:rsid w:val="00086388"/>
    <w:rsid w:val="00086747"/>
    <w:rsid w:val="00086A26"/>
    <w:rsid w:val="00086BE8"/>
    <w:rsid w:val="000944D5"/>
    <w:rsid w:val="00094B9C"/>
    <w:rsid w:val="00095C26"/>
    <w:rsid w:val="000A09B8"/>
    <w:rsid w:val="000A305E"/>
    <w:rsid w:val="000A30CC"/>
    <w:rsid w:val="000A7FE7"/>
    <w:rsid w:val="000B1E39"/>
    <w:rsid w:val="000B5538"/>
    <w:rsid w:val="000B776E"/>
    <w:rsid w:val="000B7F04"/>
    <w:rsid w:val="000C3745"/>
    <w:rsid w:val="000C598C"/>
    <w:rsid w:val="000D1375"/>
    <w:rsid w:val="000D1760"/>
    <w:rsid w:val="000D2206"/>
    <w:rsid w:val="000D2286"/>
    <w:rsid w:val="000D2DE7"/>
    <w:rsid w:val="000D33D9"/>
    <w:rsid w:val="000D673E"/>
    <w:rsid w:val="000E00E7"/>
    <w:rsid w:val="000E119C"/>
    <w:rsid w:val="000E1F9C"/>
    <w:rsid w:val="000E3187"/>
    <w:rsid w:val="000F0DAE"/>
    <w:rsid w:val="000F23D3"/>
    <w:rsid w:val="000F3500"/>
    <w:rsid w:val="000F4EF9"/>
    <w:rsid w:val="000F6FE0"/>
    <w:rsid w:val="0010231D"/>
    <w:rsid w:val="00105279"/>
    <w:rsid w:val="00105BA4"/>
    <w:rsid w:val="00110D55"/>
    <w:rsid w:val="0011221B"/>
    <w:rsid w:val="00113B4A"/>
    <w:rsid w:val="00113FF4"/>
    <w:rsid w:val="00122CE4"/>
    <w:rsid w:val="00123AAE"/>
    <w:rsid w:val="001258B1"/>
    <w:rsid w:val="00127982"/>
    <w:rsid w:val="001304B8"/>
    <w:rsid w:val="001330B5"/>
    <w:rsid w:val="00137783"/>
    <w:rsid w:val="00140C5E"/>
    <w:rsid w:val="001413CC"/>
    <w:rsid w:val="0014463F"/>
    <w:rsid w:val="0014574D"/>
    <w:rsid w:val="00150FBC"/>
    <w:rsid w:val="001513A2"/>
    <w:rsid w:val="00153F61"/>
    <w:rsid w:val="00160736"/>
    <w:rsid w:val="0016276E"/>
    <w:rsid w:val="001647C9"/>
    <w:rsid w:val="00164A05"/>
    <w:rsid w:val="001663E0"/>
    <w:rsid w:val="001666D0"/>
    <w:rsid w:val="0017054D"/>
    <w:rsid w:val="00171B13"/>
    <w:rsid w:val="00171E16"/>
    <w:rsid w:val="00173DE3"/>
    <w:rsid w:val="0017493B"/>
    <w:rsid w:val="00174D16"/>
    <w:rsid w:val="00175992"/>
    <w:rsid w:val="0017667B"/>
    <w:rsid w:val="00176AAD"/>
    <w:rsid w:val="00176B39"/>
    <w:rsid w:val="00181696"/>
    <w:rsid w:val="00183E0F"/>
    <w:rsid w:val="0018415B"/>
    <w:rsid w:val="00184824"/>
    <w:rsid w:val="0019135B"/>
    <w:rsid w:val="00192319"/>
    <w:rsid w:val="001967EC"/>
    <w:rsid w:val="00197967"/>
    <w:rsid w:val="001A05D7"/>
    <w:rsid w:val="001A3676"/>
    <w:rsid w:val="001A43B4"/>
    <w:rsid w:val="001A4D50"/>
    <w:rsid w:val="001A59C2"/>
    <w:rsid w:val="001A5B09"/>
    <w:rsid w:val="001A5F12"/>
    <w:rsid w:val="001B03C5"/>
    <w:rsid w:val="001B100E"/>
    <w:rsid w:val="001B1ED0"/>
    <w:rsid w:val="001B5551"/>
    <w:rsid w:val="001B693E"/>
    <w:rsid w:val="001C09CC"/>
    <w:rsid w:val="001C0A18"/>
    <w:rsid w:val="001C3437"/>
    <w:rsid w:val="001C4C70"/>
    <w:rsid w:val="001C53A0"/>
    <w:rsid w:val="001C7A17"/>
    <w:rsid w:val="001D13E7"/>
    <w:rsid w:val="001E2346"/>
    <w:rsid w:val="001E52E9"/>
    <w:rsid w:val="001E598A"/>
    <w:rsid w:val="001E74E3"/>
    <w:rsid w:val="00201747"/>
    <w:rsid w:val="00202F34"/>
    <w:rsid w:val="0020581D"/>
    <w:rsid w:val="002072A5"/>
    <w:rsid w:val="00210255"/>
    <w:rsid w:val="00210C74"/>
    <w:rsid w:val="00214569"/>
    <w:rsid w:val="0021522F"/>
    <w:rsid w:val="00216F22"/>
    <w:rsid w:val="002202C0"/>
    <w:rsid w:val="0022410F"/>
    <w:rsid w:val="00224BFE"/>
    <w:rsid w:val="00226E58"/>
    <w:rsid w:val="002305E1"/>
    <w:rsid w:val="00232617"/>
    <w:rsid w:val="00233581"/>
    <w:rsid w:val="00234831"/>
    <w:rsid w:val="00235DD3"/>
    <w:rsid w:val="00236072"/>
    <w:rsid w:val="00236BD0"/>
    <w:rsid w:val="00240086"/>
    <w:rsid w:val="002406A0"/>
    <w:rsid w:val="00242FE3"/>
    <w:rsid w:val="00243143"/>
    <w:rsid w:val="002434C5"/>
    <w:rsid w:val="00247431"/>
    <w:rsid w:val="00247623"/>
    <w:rsid w:val="00247D4B"/>
    <w:rsid w:val="00250291"/>
    <w:rsid w:val="00250484"/>
    <w:rsid w:val="002533F4"/>
    <w:rsid w:val="00255EC7"/>
    <w:rsid w:val="002562E0"/>
    <w:rsid w:val="00257B82"/>
    <w:rsid w:val="00263DA8"/>
    <w:rsid w:val="00263DCF"/>
    <w:rsid w:val="00270FE5"/>
    <w:rsid w:val="002716DD"/>
    <w:rsid w:val="002716ED"/>
    <w:rsid w:val="00272E12"/>
    <w:rsid w:val="00274F36"/>
    <w:rsid w:val="002767C7"/>
    <w:rsid w:val="00276DD9"/>
    <w:rsid w:val="002809B4"/>
    <w:rsid w:val="00281DE8"/>
    <w:rsid w:val="00282375"/>
    <w:rsid w:val="00282807"/>
    <w:rsid w:val="00286F2A"/>
    <w:rsid w:val="00287181"/>
    <w:rsid w:val="002928EF"/>
    <w:rsid w:val="00292DC6"/>
    <w:rsid w:val="00293AFF"/>
    <w:rsid w:val="00295617"/>
    <w:rsid w:val="0029567E"/>
    <w:rsid w:val="00295DDF"/>
    <w:rsid w:val="00296E55"/>
    <w:rsid w:val="00297AD8"/>
    <w:rsid w:val="00297D94"/>
    <w:rsid w:val="002A1173"/>
    <w:rsid w:val="002A16D0"/>
    <w:rsid w:val="002A2D76"/>
    <w:rsid w:val="002A3086"/>
    <w:rsid w:val="002B396E"/>
    <w:rsid w:val="002C2DC4"/>
    <w:rsid w:val="002C40A1"/>
    <w:rsid w:val="002C7F52"/>
    <w:rsid w:val="002D01D9"/>
    <w:rsid w:val="002D32F9"/>
    <w:rsid w:val="002E03F9"/>
    <w:rsid w:val="002E0F61"/>
    <w:rsid w:val="002E1EF2"/>
    <w:rsid w:val="002E2683"/>
    <w:rsid w:val="002E5723"/>
    <w:rsid w:val="002E6E96"/>
    <w:rsid w:val="002E7283"/>
    <w:rsid w:val="002F2B1D"/>
    <w:rsid w:val="002F2B21"/>
    <w:rsid w:val="002F4172"/>
    <w:rsid w:val="003049B1"/>
    <w:rsid w:val="003072B3"/>
    <w:rsid w:val="00307B94"/>
    <w:rsid w:val="003108FF"/>
    <w:rsid w:val="00310D85"/>
    <w:rsid w:val="00312EBF"/>
    <w:rsid w:val="00313E4F"/>
    <w:rsid w:val="00314C0B"/>
    <w:rsid w:val="0032036B"/>
    <w:rsid w:val="0032169C"/>
    <w:rsid w:val="00324B8D"/>
    <w:rsid w:val="003262CF"/>
    <w:rsid w:val="003262FC"/>
    <w:rsid w:val="003271D3"/>
    <w:rsid w:val="00327725"/>
    <w:rsid w:val="00327CD2"/>
    <w:rsid w:val="003311B1"/>
    <w:rsid w:val="0033220C"/>
    <w:rsid w:val="0033242B"/>
    <w:rsid w:val="00333B3A"/>
    <w:rsid w:val="00336F1E"/>
    <w:rsid w:val="00337989"/>
    <w:rsid w:val="00337AC8"/>
    <w:rsid w:val="00340012"/>
    <w:rsid w:val="00340BF6"/>
    <w:rsid w:val="00343CD8"/>
    <w:rsid w:val="00344B98"/>
    <w:rsid w:val="00344FF7"/>
    <w:rsid w:val="00345E21"/>
    <w:rsid w:val="0034637E"/>
    <w:rsid w:val="003465FA"/>
    <w:rsid w:val="003476E0"/>
    <w:rsid w:val="003478F5"/>
    <w:rsid w:val="00347FD2"/>
    <w:rsid w:val="00350DF9"/>
    <w:rsid w:val="003540F2"/>
    <w:rsid w:val="00354964"/>
    <w:rsid w:val="00357363"/>
    <w:rsid w:val="00360463"/>
    <w:rsid w:val="00360A3C"/>
    <w:rsid w:val="00360BA3"/>
    <w:rsid w:val="0036110D"/>
    <w:rsid w:val="00363633"/>
    <w:rsid w:val="00365F1C"/>
    <w:rsid w:val="00370D59"/>
    <w:rsid w:val="00372537"/>
    <w:rsid w:val="0037276D"/>
    <w:rsid w:val="00372ED1"/>
    <w:rsid w:val="00374729"/>
    <w:rsid w:val="00375786"/>
    <w:rsid w:val="00380AF5"/>
    <w:rsid w:val="003821F8"/>
    <w:rsid w:val="0038695C"/>
    <w:rsid w:val="0039329B"/>
    <w:rsid w:val="00394597"/>
    <w:rsid w:val="003A1220"/>
    <w:rsid w:val="003A1E67"/>
    <w:rsid w:val="003A291F"/>
    <w:rsid w:val="003A4B41"/>
    <w:rsid w:val="003A4B91"/>
    <w:rsid w:val="003A58CA"/>
    <w:rsid w:val="003A6730"/>
    <w:rsid w:val="003B1E54"/>
    <w:rsid w:val="003B3D95"/>
    <w:rsid w:val="003B53F0"/>
    <w:rsid w:val="003B74A7"/>
    <w:rsid w:val="003C1A54"/>
    <w:rsid w:val="003C256A"/>
    <w:rsid w:val="003C2B90"/>
    <w:rsid w:val="003C7E91"/>
    <w:rsid w:val="003D2F2A"/>
    <w:rsid w:val="003D42D5"/>
    <w:rsid w:val="003D79A8"/>
    <w:rsid w:val="003E12D3"/>
    <w:rsid w:val="003E161C"/>
    <w:rsid w:val="003E64AF"/>
    <w:rsid w:val="003F02EE"/>
    <w:rsid w:val="003F063A"/>
    <w:rsid w:val="003F14F4"/>
    <w:rsid w:val="003F2662"/>
    <w:rsid w:val="003F39BF"/>
    <w:rsid w:val="003F5D2B"/>
    <w:rsid w:val="003F7FD5"/>
    <w:rsid w:val="003F7FDB"/>
    <w:rsid w:val="00400336"/>
    <w:rsid w:val="0040277C"/>
    <w:rsid w:val="00402868"/>
    <w:rsid w:val="004068A8"/>
    <w:rsid w:val="00407144"/>
    <w:rsid w:val="0040750F"/>
    <w:rsid w:val="004115E5"/>
    <w:rsid w:val="0041277F"/>
    <w:rsid w:val="00414103"/>
    <w:rsid w:val="0041754D"/>
    <w:rsid w:val="00423100"/>
    <w:rsid w:val="0042428E"/>
    <w:rsid w:val="004250F4"/>
    <w:rsid w:val="00425E1C"/>
    <w:rsid w:val="00426870"/>
    <w:rsid w:val="00430B01"/>
    <w:rsid w:val="00432851"/>
    <w:rsid w:val="00433D7D"/>
    <w:rsid w:val="00434007"/>
    <w:rsid w:val="00435FE0"/>
    <w:rsid w:val="00442031"/>
    <w:rsid w:val="00450167"/>
    <w:rsid w:val="0045184A"/>
    <w:rsid w:val="0045535B"/>
    <w:rsid w:val="00457FF0"/>
    <w:rsid w:val="0046198C"/>
    <w:rsid w:val="00462DEF"/>
    <w:rsid w:val="004720B6"/>
    <w:rsid w:val="00472B0A"/>
    <w:rsid w:val="00473CA9"/>
    <w:rsid w:val="00474448"/>
    <w:rsid w:val="00474493"/>
    <w:rsid w:val="00474920"/>
    <w:rsid w:val="00477CD2"/>
    <w:rsid w:val="00482545"/>
    <w:rsid w:val="00482933"/>
    <w:rsid w:val="004838F8"/>
    <w:rsid w:val="00483D99"/>
    <w:rsid w:val="00484459"/>
    <w:rsid w:val="0048509B"/>
    <w:rsid w:val="00485644"/>
    <w:rsid w:val="004857D8"/>
    <w:rsid w:val="004863FC"/>
    <w:rsid w:val="004868C9"/>
    <w:rsid w:val="00492A28"/>
    <w:rsid w:val="00497393"/>
    <w:rsid w:val="004A0D07"/>
    <w:rsid w:val="004A11EE"/>
    <w:rsid w:val="004A1FB7"/>
    <w:rsid w:val="004A4AD6"/>
    <w:rsid w:val="004A6AF9"/>
    <w:rsid w:val="004A723B"/>
    <w:rsid w:val="004B10E1"/>
    <w:rsid w:val="004B200E"/>
    <w:rsid w:val="004B4F40"/>
    <w:rsid w:val="004C377F"/>
    <w:rsid w:val="004C46E3"/>
    <w:rsid w:val="004C596E"/>
    <w:rsid w:val="004D48EE"/>
    <w:rsid w:val="004D55FC"/>
    <w:rsid w:val="004D5EE7"/>
    <w:rsid w:val="004D7A13"/>
    <w:rsid w:val="004E0A66"/>
    <w:rsid w:val="004E290A"/>
    <w:rsid w:val="004E3A2A"/>
    <w:rsid w:val="004E4877"/>
    <w:rsid w:val="004E6493"/>
    <w:rsid w:val="004E7275"/>
    <w:rsid w:val="004F39D7"/>
    <w:rsid w:val="00504A74"/>
    <w:rsid w:val="00512C09"/>
    <w:rsid w:val="005153E8"/>
    <w:rsid w:val="005162F8"/>
    <w:rsid w:val="00520435"/>
    <w:rsid w:val="005224E4"/>
    <w:rsid w:val="00526C2E"/>
    <w:rsid w:val="00527FAA"/>
    <w:rsid w:val="00527FDC"/>
    <w:rsid w:val="00530DA2"/>
    <w:rsid w:val="005326B2"/>
    <w:rsid w:val="0053306F"/>
    <w:rsid w:val="00535A99"/>
    <w:rsid w:val="005366B0"/>
    <w:rsid w:val="00542062"/>
    <w:rsid w:val="005431E1"/>
    <w:rsid w:val="005432F2"/>
    <w:rsid w:val="00550394"/>
    <w:rsid w:val="00554C8C"/>
    <w:rsid w:val="005565AB"/>
    <w:rsid w:val="0056006A"/>
    <w:rsid w:val="00560533"/>
    <w:rsid w:val="0056094D"/>
    <w:rsid w:val="00562039"/>
    <w:rsid w:val="00562938"/>
    <w:rsid w:val="00563539"/>
    <w:rsid w:val="005649FD"/>
    <w:rsid w:val="005676A8"/>
    <w:rsid w:val="00571EA8"/>
    <w:rsid w:val="00574B3A"/>
    <w:rsid w:val="005760B3"/>
    <w:rsid w:val="00576595"/>
    <w:rsid w:val="005767B4"/>
    <w:rsid w:val="00577529"/>
    <w:rsid w:val="0058196D"/>
    <w:rsid w:val="005822C3"/>
    <w:rsid w:val="00582D5E"/>
    <w:rsid w:val="005832D0"/>
    <w:rsid w:val="00583A38"/>
    <w:rsid w:val="00584B81"/>
    <w:rsid w:val="00590C3A"/>
    <w:rsid w:val="00593F20"/>
    <w:rsid w:val="005950B7"/>
    <w:rsid w:val="00596731"/>
    <w:rsid w:val="00597E1E"/>
    <w:rsid w:val="005A18F7"/>
    <w:rsid w:val="005A1C92"/>
    <w:rsid w:val="005A3667"/>
    <w:rsid w:val="005A54E1"/>
    <w:rsid w:val="005A7B6C"/>
    <w:rsid w:val="005B265F"/>
    <w:rsid w:val="005C05EB"/>
    <w:rsid w:val="005C4FC5"/>
    <w:rsid w:val="005C6589"/>
    <w:rsid w:val="005C7688"/>
    <w:rsid w:val="005C78D7"/>
    <w:rsid w:val="005C7F2E"/>
    <w:rsid w:val="005D254B"/>
    <w:rsid w:val="005D2BC2"/>
    <w:rsid w:val="005D6CC0"/>
    <w:rsid w:val="005D6F3F"/>
    <w:rsid w:val="005E1369"/>
    <w:rsid w:val="005E5B6B"/>
    <w:rsid w:val="005E676F"/>
    <w:rsid w:val="005E7907"/>
    <w:rsid w:val="005F16D9"/>
    <w:rsid w:val="005F4642"/>
    <w:rsid w:val="005F4777"/>
    <w:rsid w:val="005F68EC"/>
    <w:rsid w:val="005F699D"/>
    <w:rsid w:val="005F70F5"/>
    <w:rsid w:val="005F7525"/>
    <w:rsid w:val="00601B76"/>
    <w:rsid w:val="00602072"/>
    <w:rsid w:val="00603438"/>
    <w:rsid w:val="00604629"/>
    <w:rsid w:val="00604B31"/>
    <w:rsid w:val="00604D2E"/>
    <w:rsid w:val="006058B2"/>
    <w:rsid w:val="00610B29"/>
    <w:rsid w:val="00610B62"/>
    <w:rsid w:val="0061103B"/>
    <w:rsid w:val="00612A98"/>
    <w:rsid w:val="00613F82"/>
    <w:rsid w:val="00614840"/>
    <w:rsid w:val="00614C44"/>
    <w:rsid w:val="00617B45"/>
    <w:rsid w:val="006227DA"/>
    <w:rsid w:val="0062446E"/>
    <w:rsid w:val="00625D81"/>
    <w:rsid w:val="00626F72"/>
    <w:rsid w:val="00630A46"/>
    <w:rsid w:val="006316CB"/>
    <w:rsid w:val="0063397E"/>
    <w:rsid w:val="0063463D"/>
    <w:rsid w:val="00634BE6"/>
    <w:rsid w:val="00637729"/>
    <w:rsid w:val="00640FEC"/>
    <w:rsid w:val="006442E9"/>
    <w:rsid w:val="00645326"/>
    <w:rsid w:val="00651DE2"/>
    <w:rsid w:val="00653D3A"/>
    <w:rsid w:val="006544C6"/>
    <w:rsid w:val="00662287"/>
    <w:rsid w:val="0066274C"/>
    <w:rsid w:val="00664602"/>
    <w:rsid w:val="00667F18"/>
    <w:rsid w:val="0067060B"/>
    <w:rsid w:val="00671968"/>
    <w:rsid w:val="006746E0"/>
    <w:rsid w:val="006766CD"/>
    <w:rsid w:val="006773CD"/>
    <w:rsid w:val="00677D48"/>
    <w:rsid w:val="006854FB"/>
    <w:rsid w:val="00685A24"/>
    <w:rsid w:val="006876EB"/>
    <w:rsid w:val="0069061F"/>
    <w:rsid w:val="0069067F"/>
    <w:rsid w:val="00691004"/>
    <w:rsid w:val="0069116C"/>
    <w:rsid w:val="0069157C"/>
    <w:rsid w:val="006918DF"/>
    <w:rsid w:val="00695CEC"/>
    <w:rsid w:val="00695DC2"/>
    <w:rsid w:val="00696906"/>
    <w:rsid w:val="00696960"/>
    <w:rsid w:val="006A5755"/>
    <w:rsid w:val="006A6F51"/>
    <w:rsid w:val="006B10C2"/>
    <w:rsid w:val="006B1988"/>
    <w:rsid w:val="006B2C38"/>
    <w:rsid w:val="006B2D4F"/>
    <w:rsid w:val="006B345A"/>
    <w:rsid w:val="006B3803"/>
    <w:rsid w:val="006B3E73"/>
    <w:rsid w:val="006B45AA"/>
    <w:rsid w:val="006C09D8"/>
    <w:rsid w:val="006C3521"/>
    <w:rsid w:val="006C527E"/>
    <w:rsid w:val="006D5967"/>
    <w:rsid w:val="006D6C38"/>
    <w:rsid w:val="006E313A"/>
    <w:rsid w:val="006E3FF3"/>
    <w:rsid w:val="006E41E6"/>
    <w:rsid w:val="006E6210"/>
    <w:rsid w:val="006E6510"/>
    <w:rsid w:val="006E6F2A"/>
    <w:rsid w:val="006F3853"/>
    <w:rsid w:val="006F3A94"/>
    <w:rsid w:val="006F4211"/>
    <w:rsid w:val="006F5AFA"/>
    <w:rsid w:val="006F685B"/>
    <w:rsid w:val="00700827"/>
    <w:rsid w:val="00702D60"/>
    <w:rsid w:val="0070619D"/>
    <w:rsid w:val="007069B1"/>
    <w:rsid w:val="00710831"/>
    <w:rsid w:val="007125A7"/>
    <w:rsid w:val="00712821"/>
    <w:rsid w:val="007148CD"/>
    <w:rsid w:val="00715B14"/>
    <w:rsid w:val="00715C38"/>
    <w:rsid w:val="00721F58"/>
    <w:rsid w:val="0072624D"/>
    <w:rsid w:val="00726C1A"/>
    <w:rsid w:val="00727C93"/>
    <w:rsid w:val="00730485"/>
    <w:rsid w:val="007340DD"/>
    <w:rsid w:val="00735FF1"/>
    <w:rsid w:val="0073756F"/>
    <w:rsid w:val="00737F5A"/>
    <w:rsid w:val="00741AB5"/>
    <w:rsid w:val="00742030"/>
    <w:rsid w:val="00743933"/>
    <w:rsid w:val="00744896"/>
    <w:rsid w:val="00752309"/>
    <w:rsid w:val="0075278D"/>
    <w:rsid w:val="00755C55"/>
    <w:rsid w:val="00755E84"/>
    <w:rsid w:val="007561B5"/>
    <w:rsid w:val="00757CFF"/>
    <w:rsid w:val="00760CC4"/>
    <w:rsid w:val="00761734"/>
    <w:rsid w:val="00761BC4"/>
    <w:rsid w:val="0076561E"/>
    <w:rsid w:val="00765997"/>
    <w:rsid w:val="00765ACC"/>
    <w:rsid w:val="00770C39"/>
    <w:rsid w:val="007721C0"/>
    <w:rsid w:val="00772E92"/>
    <w:rsid w:val="00773E7E"/>
    <w:rsid w:val="00775CA1"/>
    <w:rsid w:val="00777163"/>
    <w:rsid w:val="00777491"/>
    <w:rsid w:val="007802E9"/>
    <w:rsid w:val="00780C49"/>
    <w:rsid w:val="00783B76"/>
    <w:rsid w:val="00783D82"/>
    <w:rsid w:val="007908DE"/>
    <w:rsid w:val="00791FAD"/>
    <w:rsid w:val="0079488D"/>
    <w:rsid w:val="007948DC"/>
    <w:rsid w:val="00795F0A"/>
    <w:rsid w:val="007A4207"/>
    <w:rsid w:val="007A5888"/>
    <w:rsid w:val="007A6BD4"/>
    <w:rsid w:val="007A77FD"/>
    <w:rsid w:val="007A7F89"/>
    <w:rsid w:val="007B11AA"/>
    <w:rsid w:val="007B1935"/>
    <w:rsid w:val="007B44F5"/>
    <w:rsid w:val="007B684C"/>
    <w:rsid w:val="007B6AB2"/>
    <w:rsid w:val="007C0A0B"/>
    <w:rsid w:val="007C139B"/>
    <w:rsid w:val="007C29C8"/>
    <w:rsid w:val="007C2D67"/>
    <w:rsid w:val="007C386A"/>
    <w:rsid w:val="007C6613"/>
    <w:rsid w:val="007C6AC1"/>
    <w:rsid w:val="007E2637"/>
    <w:rsid w:val="007E58B2"/>
    <w:rsid w:val="007E6057"/>
    <w:rsid w:val="007F0F41"/>
    <w:rsid w:val="007F22F5"/>
    <w:rsid w:val="007F49A6"/>
    <w:rsid w:val="00800227"/>
    <w:rsid w:val="008033E1"/>
    <w:rsid w:val="00804783"/>
    <w:rsid w:val="00806832"/>
    <w:rsid w:val="00813950"/>
    <w:rsid w:val="00813DC0"/>
    <w:rsid w:val="008231FA"/>
    <w:rsid w:val="008241EA"/>
    <w:rsid w:val="008255A7"/>
    <w:rsid w:val="00825714"/>
    <w:rsid w:val="00827E3A"/>
    <w:rsid w:val="00827FBB"/>
    <w:rsid w:val="00830312"/>
    <w:rsid w:val="00834220"/>
    <w:rsid w:val="008344CB"/>
    <w:rsid w:val="00836FC6"/>
    <w:rsid w:val="00837BC2"/>
    <w:rsid w:val="00842AF1"/>
    <w:rsid w:val="0084680E"/>
    <w:rsid w:val="008510B3"/>
    <w:rsid w:val="00854325"/>
    <w:rsid w:val="0085538C"/>
    <w:rsid w:val="00856B2E"/>
    <w:rsid w:val="008606E7"/>
    <w:rsid w:val="00862986"/>
    <w:rsid w:val="008638DD"/>
    <w:rsid w:val="0086436D"/>
    <w:rsid w:val="00864663"/>
    <w:rsid w:val="008647C5"/>
    <w:rsid w:val="00871FB1"/>
    <w:rsid w:val="0087201A"/>
    <w:rsid w:val="008723B5"/>
    <w:rsid w:val="00874D5F"/>
    <w:rsid w:val="00881645"/>
    <w:rsid w:val="00883912"/>
    <w:rsid w:val="00891E10"/>
    <w:rsid w:val="00897B19"/>
    <w:rsid w:val="008A1411"/>
    <w:rsid w:val="008A2D64"/>
    <w:rsid w:val="008A6632"/>
    <w:rsid w:val="008A6846"/>
    <w:rsid w:val="008B13DE"/>
    <w:rsid w:val="008B3EC1"/>
    <w:rsid w:val="008B48D6"/>
    <w:rsid w:val="008B5206"/>
    <w:rsid w:val="008C081A"/>
    <w:rsid w:val="008C4F8E"/>
    <w:rsid w:val="008D1D02"/>
    <w:rsid w:val="008D2529"/>
    <w:rsid w:val="008D2EA4"/>
    <w:rsid w:val="008D3B15"/>
    <w:rsid w:val="008D508D"/>
    <w:rsid w:val="008D7568"/>
    <w:rsid w:val="008E10D0"/>
    <w:rsid w:val="008E1599"/>
    <w:rsid w:val="008E4EB5"/>
    <w:rsid w:val="008E653F"/>
    <w:rsid w:val="008E6544"/>
    <w:rsid w:val="008E7489"/>
    <w:rsid w:val="008E7F5C"/>
    <w:rsid w:val="008F3D38"/>
    <w:rsid w:val="008F557B"/>
    <w:rsid w:val="00900780"/>
    <w:rsid w:val="00914D21"/>
    <w:rsid w:val="009166BA"/>
    <w:rsid w:val="00920225"/>
    <w:rsid w:val="00920C8D"/>
    <w:rsid w:val="009221C0"/>
    <w:rsid w:val="00927D54"/>
    <w:rsid w:val="00930035"/>
    <w:rsid w:val="00932FF2"/>
    <w:rsid w:val="00933EA5"/>
    <w:rsid w:val="00935510"/>
    <w:rsid w:val="009363A8"/>
    <w:rsid w:val="009371E2"/>
    <w:rsid w:val="00937ED5"/>
    <w:rsid w:val="009457A2"/>
    <w:rsid w:val="00952272"/>
    <w:rsid w:val="009606F9"/>
    <w:rsid w:val="00964EB2"/>
    <w:rsid w:val="00966A3D"/>
    <w:rsid w:val="009677E9"/>
    <w:rsid w:val="0097012E"/>
    <w:rsid w:val="00970B4C"/>
    <w:rsid w:val="00972467"/>
    <w:rsid w:val="00977793"/>
    <w:rsid w:val="00977F54"/>
    <w:rsid w:val="0098710C"/>
    <w:rsid w:val="009929AF"/>
    <w:rsid w:val="00994ACD"/>
    <w:rsid w:val="009958FF"/>
    <w:rsid w:val="00996160"/>
    <w:rsid w:val="009A0126"/>
    <w:rsid w:val="009A1F85"/>
    <w:rsid w:val="009A2533"/>
    <w:rsid w:val="009A6EFD"/>
    <w:rsid w:val="009B1DDE"/>
    <w:rsid w:val="009B2CA0"/>
    <w:rsid w:val="009B4B81"/>
    <w:rsid w:val="009B668B"/>
    <w:rsid w:val="009B66EA"/>
    <w:rsid w:val="009B7EEE"/>
    <w:rsid w:val="009C13D2"/>
    <w:rsid w:val="009C3C1D"/>
    <w:rsid w:val="009C501B"/>
    <w:rsid w:val="009C759C"/>
    <w:rsid w:val="009D0151"/>
    <w:rsid w:val="009D10A5"/>
    <w:rsid w:val="009D3492"/>
    <w:rsid w:val="009D50EF"/>
    <w:rsid w:val="009D7690"/>
    <w:rsid w:val="009D7B29"/>
    <w:rsid w:val="009E0D86"/>
    <w:rsid w:val="009E15AF"/>
    <w:rsid w:val="009E3CC2"/>
    <w:rsid w:val="009E3EFD"/>
    <w:rsid w:val="009E5C2F"/>
    <w:rsid w:val="009E6AC2"/>
    <w:rsid w:val="009E7890"/>
    <w:rsid w:val="009F0638"/>
    <w:rsid w:val="009F19A2"/>
    <w:rsid w:val="009F2078"/>
    <w:rsid w:val="009F6685"/>
    <w:rsid w:val="00A074BE"/>
    <w:rsid w:val="00A10A58"/>
    <w:rsid w:val="00A12FAA"/>
    <w:rsid w:val="00A137F8"/>
    <w:rsid w:val="00A154AF"/>
    <w:rsid w:val="00A175E4"/>
    <w:rsid w:val="00A20CA3"/>
    <w:rsid w:val="00A20DFC"/>
    <w:rsid w:val="00A20E51"/>
    <w:rsid w:val="00A230C5"/>
    <w:rsid w:val="00A25D4B"/>
    <w:rsid w:val="00A26709"/>
    <w:rsid w:val="00A2685E"/>
    <w:rsid w:val="00A27403"/>
    <w:rsid w:val="00A27FC7"/>
    <w:rsid w:val="00A30707"/>
    <w:rsid w:val="00A3121D"/>
    <w:rsid w:val="00A319F2"/>
    <w:rsid w:val="00A3434F"/>
    <w:rsid w:val="00A343BA"/>
    <w:rsid w:val="00A37686"/>
    <w:rsid w:val="00A511CF"/>
    <w:rsid w:val="00A54858"/>
    <w:rsid w:val="00A57253"/>
    <w:rsid w:val="00A63FBB"/>
    <w:rsid w:val="00A65291"/>
    <w:rsid w:val="00A67657"/>
    <w:rsid w:val="00A67CF9"/>
    <w:rsid w:val="00A71A58"/>
    <w:rsid w:val="00A748C8"/>
    <w:rsid w:val="00A757F5"/>
    <w:rsid w:val="00A81220"/>
    <w:rsid w:val="00A84A8C"/>
    <w:rsid w:val="00A84FFD"/>
    <w:rsid w:val="00A8502A"/>
    <w:rsid w:val="00A857F5"/>
    <w:rsid w:val="00A90E86"/>
    <w:rsid w:val="00A92DE2"/>
    <w:rsid w:val="00A9312C"/>
    <w:rsid w:val="00A963BF"/>
    <w:rsid w:val="00AA1759"/>
    <w:rsid w:val="00AA17C9"/>
    <w:rsid w:val="00AA20F1"/>
    <w:rsid w:val="00AA4695"/>
    <w:rsid w:val="00AA4908"/>
    <w:rsid w:val="00AA772B"/>
    <w:rsid w:val="00AC112E"/>
    <w:rsid w:val="00AC3D33"/>
    <w:rsid w:val="00AC3EAB"/>
    <w:rsid w:val="00AC6F0A"/>
    <w:rsid w:val="00AC74A2"/>
    <w:rsid w:val="00AC7671"/>
    <w:rsid w:val="00AD0D54"/>
    <w:rsid w:val="00AD1696"/>
    <w:rsid w:val="00AD1B4B"/>
    <w:rsid w:val="00AD411B"/>
    <w:rsid w:val="00AD469E"/>
    <w:rsid w:val="00AD4876"/>
    <w:rsid w:val="00AD51FB"/>
    <w:rsid w:val="00AD6014"/>
    <w:rsid w:val="00AD6824"/>
    <w:rsid w:val="00AD73B8"/>
    <w:rsid w:val="00AE0EAD"/>
    <w:rsid w:val="00AE1BF0"/>
    <w:rsid w:val="00AE2FC1"/>
    <w:rsid w:val="00AE67F9"/>
    <w:rsid w:val="00AF2BD3"/>
    <w:rsid w:val="00AF4E24"/>
    <w:rsid w:val="00AF65F4"/>
    <w:rsid w:val="00AF6B81"/>
    <w:rsid w:val="00AF74C9"/>
    <w:rsid w:val="00B01413"/>
    <w:rsid w:val="00B04FA6"/>
    <w:rsid w:val="00B14E7A"/>
    <w:rsid w:val="00B15DD0"/>
    <w:rsid w:val="00B16BFF"/>
    <w:rsid w:val="00B17797"/>
    <w:rsid w:val="00B17CAB"/>
    <w:rsid w:val="00B209EE"/>
    <w:rsid w:val="00B2241A"/>
    <w:rsid w:val="00B23C23"/>
    <w:rsid w:val="00B25F90"/>
    <w:rsid w:val="00B2785F"/>
    <w:rsid w:val="00B30687"/>
    <w:rsid w:val="00B30DBE"/>
    <w:rsid w:val="00B31769"/>
    <w:rsid w:val="00B32278"/>
    <w:rsid w:val="00B32B11"/>
    <w:rsid w:val="00B33A12"/>
    <w:rsid w:val="00B355AF"/>
    <w:rsid w:val="00B36683"/>
    <w:rsid w:val="00B43229"/>
    <w:rsid w:val="00B44A7C"/>
    <w:rsid w:val="00B462D5"/>
    <w:rsid w:val="00B50CB0"/>
    <w:rsid w:val="00B543E2"/>
    <w:rsid w:val="00B55EEC"/>
    <w:rsid w:val="00B5779F"/>
    <w:rsid w:val="00B604AD"/>
    <w:rsid w:val="00B61FB4"/>
    <w:rsid w:val="00B6350A"/>
    <w:rsid w:val="00B65CFC"/>
    <w:rsid w:val="00B66A79"/>
    <w:rsid w:val="00B66CA9"/>
    <w:rsid w:val="00B71C9E"/>
    <w:rsid w:val="00B74517"/>
    <w:rsid w:val="00B7692B"/>
    <w:rsid w:val="00B802E0"/>
    <w:rsid w:val="00B818D9"/>
    <w:rsid w:val="00B87A25"/>
    <w:rsid w:val="00B91AB4"/>
    <w:rsid w:val="00B91F15"/>
    <w:rsid w:val="00B92BF0"/>
    <w:rsid w:val="00B932A5"/>
    <w:rsid w:val="00B9361E"/>
    <w:rsid w:val="00B941A1"/>
    <w:rsid w:val="00B95414"/>
    <w:rsid w:val="00B978FF"/>
    <w:rsid w:val="00BA040E"/>
    <w:rsid w:val="00BA111A"/>
    <w:rsid w:val="00BA1746"/>
    <w:rsid w:val="00BA4B4F"/>
    <w:rsid w:val="00BA7D3E"/>
    <w:rsid w:val="00BB4E9F"/>
    <w:rsid w:val="00BC0249"/>
    <w:rsid w:val="00BC356D"/>
    <w:rsid w:val="00BC7288"/>
    <w:rsid w:val="00BC79C6"/>
    <w:rsid w:val="00BD1001"/>
    <w:rsid w:val="00BD111B"/>
    <w:rsid w:val="00BD1B4A"/>
    <w:rsid w:val="00BD28F5"/>
    <w:rsid w:val="00BD3716"/>
    <w:rsid w:val="00BD3A40"/>
    <w:rsid w:val="00BD462C"/>
    <w:rsid w:val="00BD6AD1"/>
    <w:rsid w:val="00BD6F49"/>
    <w:rsid w:val="00BE1C92"/>
    <w:rsid w:val="00BE1DA6"/>
    <w:rsid w:val="00BE3EA5"/>
    <w:rsid w:val="00BE430E"/>
    <w:rsid w:val="00BE69BC"/>
    <w:rsid w:val="00BE6CE0"/>
    <w:rsid w:val="00BF4695"/>
    <w:rsid w:val="00BF53A8"/>
    <w:rsid w:val="00BF5A96"/>
    <w:rsid w:val="00BF5AD2"/>
    <w:rsid w:val="00C00BE4"/>
    <w:rsid w:val="00C00D3F"/>
    <w:rsid w:val="00C02DBD"/>
    <w:rsid w:val="00C034FD"/>
    <w:rsid w:val="00C05654"/>
    <w:rsid w:val="00C10856"/>
    <w:rsid w:val="00C109F4"/>
    <w:rsid w:val="00C110B8"/>
    <w:rsid w:val="00C1306C"/>
    <w:rsid w:val="00C1411A"/>
    <w:rsid w:val="00C15076"/>
    <w:rsid w:val="00C215EC"/>
    <w:rsid w:val="00C2678E"/>
    <w:rsid w:val="00C32630"/>
    <w:rsid w:val="00C32A70"/>
    <w:rsid w:val="00C330FE"/>
    <w:rsid w:val="00C34652"/>
    <w:rsid w:val="00C35E53"/>
    <w:rsid w:val="00C3681D"/>
    <w:rsid w:val="00C40290"/>
    <w:rsid w:val="00C4153A"/>
    <w:rsid w:val="00C433C5"/>
    <w:rsid w:val="00C50F10"/>
    <w:rsid w:val="00C510C3"/>
    <w:rsid w:val="00C53A51"/>
    <w:rsid w:val="00C547DC"/>
    <w:rsid w:val="00C56EF9"/>
    <w:rsid w:val="00C5751D"/>
    <w:rsid w:val="00C615F8"/>
    <w:rsid w:val="00C63C71"/>
    <w:rsid w:val="00C6513F"/>
    <w:rsid w:val="00C65C21"/>
    <w:rsid w:val="00C710F1"/>
    <w:rsid w:val="00C72521"/>
    <w:rsid w:val="00C72577"/>
    <w:rsid w:val="00C7487B"/>
    <w:rsid w:val="00C75D0C"/>
    <w:rsid w:val="00C825E2"/>
    <w:rsid w:val="00C84E4A"/>
    <w:rsid w:val="00C85639"/>
    <w:rsid w:val="00C857D7"/>
    <w:rsid w:val="00C87BBF"/>
    <w:rsid w:val="00C91F38"/>
    <w:rsid w:val="00C95546"/>
    <w:rsid w:val="00C95E81"/>
    <w:rsid w:val="00CA1002"/>
    <w:rsid w:val="00CA2CE4"/>
    <w:rsid w:val="00CA3715"/>
    <w:rsid w:val="00CA3D4B"/>
    <w:rsid w:val="00CA52D4"/>
    <w:rsid w:val="00CB45D5"/>
    <w:rsid w:val="00CB4A76"/>
    <w:rsid w:val="00CB5998"/>
    <w:rsid w:val="00CC1894"/>
    <w:rsid w:val="00CC4899"/>
    <w:rsid w:val="00CC4ED5"/>
    <w:rsid w:val="00CC7375"/>
    <w:rsid w:val="00CC7B17"/>
    <w:rsid w:val="00CD150F"/>
    <w:rsid w:val="00CD254A"/>
    <w:rsid w:val="00CD2773"/>
    <w:rsid w:val="00CD4EB1"/>
    <w:rsid w:val="00CD62E6"/>
    <w:rsid w:val="00CD6541"/>
    <w:rsid w:val="00CD7C16"/>
    <w:rsid w:val="00CD7D1A"/>
    <w:rsid w:val="00CE10C5"/>
    <w:rsid w:val="00CE1286"/>
    <w:rsid w:val="00CE4284"/>
    <w:rsid w:val="00CE6BCF"/>
    <w:rsid w:val="00D03D95"/>
    <w:rsid w:val="00D061C8"/>
    <w:rsid w:val="00D0659D"/>
    <w:rsid w:val="00D121D5"/>
    <w:rsid w:val="00D12A93"/>
    <w:rsid w:val="00D16371"/>
    <w:rsid w:val="00D21765"/>
    <w:rsid w:val="00D21ED5"/>
    <w:rsid w:val="00D221B6"/>
    <w:rsid w:val="00D22BE0"/>
    <w:rsid w:val="00D22D39"/>
    <w:rsid w:val="00D2368C"/>
    <w:rsid w:val="00D2529D"/>
    <w:rsid w:val="00D26B08"/>
    <w:rsid w:val="00D307A4"/>
    <w:rsid w:val="00D32AA1"/>
    <w:rsid w:val="00D32AD6"/>
    <w:rsid w:val="00D3465D"/>
    <w:rsid w:val="00D360D3"/>
    <w:rsid w:val="00D41F38"/>
    <w:rsid w:val="00D42922"/>
    <w:rsid w:val="00D43D2C"/>
    <w:rsid w:val="00D44448"/>
    <w:rsid w:val="00D44885"/>
    <w:rsid w:val="00D459A6"/>
    <w:rsid w:val="00D45F37"/>
    <w:rsid w:val="00D4682D"/>
    <w:rsid w:val="00D507F9"/>
    <w:rsid w:val="00D5302F"/>
    <w:rsid w:val="00D56D04"/>
    <w:rsid w:val="00D80023"/>
    <w:rsid w:val="00D8003F"/>
    <w:rsid w:val="00D80F52"/>
    <w:rsid w:val="00D817B5"/>
    <w:rsid w:val="00D81A46"/>
    <w:rsid w:val="00D81F6B"/>
    <w:rsid w:val="00D823DB"/>
    <w:rsid w:val="00D837DF"/>
    <w:rsid w:val="00D854F1"/>
    <w:rsid w:val="00D864AD"/>
    <w:rsid w:val="00D90EF7"/>
    <w:rsid w:val="00D9147C"/>
    <w:rsid w:val="00D91EFC"/>
    <w:rsid w:val="00D92930"/>
    <w:rsid w:val="00D92B81"/>
    <w:rsid w:val="00D9475A"/>
    <w:rsid w:val="00D94CAF"/>
    <w:rsid w:val="00D978FA"/>
    <w:rsid w:val="00DA08B8"/>
    <w:rsid w:val="00DA2BD6"/>
    <w:rsid w:val="00DA4AD0"/>
    <w:rsid w:val="00DA5AB8"/>
    <w:rsid w:val="00DA62F8"/>
    <w:rsid w:val="00DA72F6"/>
    <w:rsid w:val="00DA77A3"/>
    <w:rsid w:val="00DA788E"/>
    <w:rsid w:val="00DB2407"/>
    <w:rsid w:val="00DB2829"/>
    <w:rsid w:val="00DB3863"/>
    <w:rsid w:val="00DB41BA"/>
    <w:rsid w:val="00DB52E1"/>
    <w:rsid w:val="00DC05C8"/>
    <w:rsid w:val="00DC16F0"/>
    <w:rsid w:val="00DC1C12"/>
    <w:rsid w:val="00DC4414"/>
    <w:rsid w:val="00DC4B51"/>
    <w:rsid w:val="00DC5AD9"/>
    <w:rsid w:val="00DC6456"/>
    <w:rsid w:val="00DC78A4"/>
    <w:rsid w:val="00DD0455"/>
    <w:rsid w:val="00DD495E"/>
    <w:rsid w:val="00DD623D"/>
    <w:rsid w:val="00DD7270"/>
    <w:rsid w:val="00DD73C1"/>
    <w:rsid w:val="00DE054D"/>
    <w:rsid w:val="00DE07F8"/>
    <w:rsid w:val="00DE2E0D"/>
    <w:rsid w:val="00DE45A1"/>
    <w:rsid w:val="00DE5370"/>
    <w:rsid w:val="00DE5C03"/>
    <w:rsid w:val="00DE63A8"/>
    <w:rsid w:val="00DE7718"/>
    <w:rsid w:val="00DE7818"/>
    <w:rsid w:val="00DF284E"/>
    <w:rsid w:val="00DF2B52"/>
    <w:rsid w:val="00DF3B35"/>
    <w:rsid w:val="00DF4B1A"/>
    <w:rsid w:val="00DF7534"/>
    <w:rsid w:val="00E06D6A"/>
    <w:rsid w:val="00E07200"/>
    <w:rsid w:val="00E07DE4"/>
    <w:rsid w:val="00E113D0"/>
    <w:rsid w:val="00E1375F"/>
    <w:rsid w:val="00E16C9A"/>
    <w:rsid w:val="00E22036"/>
    <w:rsid w:val="00E22B90"/>
    <w:rsid w:val="00E238E9"/>
    <w:rsid w:val="00E24309"/>
    <w:rsid w:val="00E256E5"/>
    <w:rsid w:val="00E27507"/>
    <w:rsid w:val="00E276AE"/>
    <w:rsid w:val="00E30A95"/>
    <w:rsid w:val="00E30F89"/>
    <w:rsid w:val="00E31B69"/>
    <w:rsid w:val="00E320CE"/>
    <w:rsid w:val="00E3456B"/>
    <w:rsid w:val="00E3502D"/>
    <w:rsid w:val="00E3627C"/>
    <w:rsid w:val="00E410AE"/>
    <w:rsid w:val="00E44D3B"/>
    <w:rsid w:val="00E464DD"/>
    <w:rsid w:val="00E47530"/>
    <w:rsid w:val="00E476C8"/>
    <w:rsid w:val="00E52CCC"/>
    <w:rsid w:val="00E5599A"/>
    <w:rsid w:val="00E56F2C"/>
    <w:rsid w:val="00E76246"/>
    <w:rsid w:val="00E80038"/>
    <w:rsid w:val="00E80E58"/>
    <w:rsid w:val="00E80F79"/>
    <w:rsid w:val="00E86720"/>
    <w:rsid w:val="00E87208"/>
    <w:rsid w:val="00E908DA"/>
    <w:rsid w:val="00E94D0F"/>
    <w:rsid w:val="00E96413"/>
    <w:rsid w:val="00E96D1F"/>
    <w:rsid w:val="00EA1324"/>
    <w:rsid w:val="00EA5A62"/>
    <w:rsid w:val="00EA6625"/>
    <w:rsid w:val="00EB0C7B"/>
    <w:rsid w:val="00EB1A4D"/>
    <w:rsid w:val="00EB29E9"/>
    <w:rsid w:val="00EB480A"/>
    <w:rsid w:val="00EB5816"/>
    <w:rsid w:val="00EB73D1"/>
    <w:rsid w:val="00EC0736"/>
    <w:rsid w:val="00EC3150"/>
    <w:rsid w:val="00EC40DD"/>
    <w:rsid w:val="00EC467C"/>
    <w:rsid w:val="00EC57A6"/>
    <w:rsid w:val="00ED455D"/>
    <w:rsid w:val="00ED4E32"/>
    <w:rsid w:val="00ED5ED9"/>
    <w:rsid w:val="00ED5F13"/>
    <w:rsid w:val="00ED7CB9"/>
    <w:rsid w:val="00EE007A"/>
    <w:rsid w:val="00EE247D"/>
    <w:rsid w:val="00EE49A7"/>
    <w:rsid w:val="00EF0055"/>
    <w:rsid w:val="00EF22D1"/>
    <w:rsid w:val="00EF26C0"/>
    <w:rsid w:val="00EF560F"/>
    <w:rsid w:val="00F00958"/>
    <w:rsid w:val="00F01342"/>
    <w:rsid w:val="00F01B4D"/>
    <w:rsid w:val="00F01E0B"/>
    <w:rsid w:val="00F145BF"/>
    <w:rsid w:val="00F14876"/>
    <w:rsid w:val="00F152E5"/>
    <w:rsid w:val="00F166A9"/>
    <w:rsid w:val="00F1714B"/>
    <w:rsid w:val="00F220E5"/>
    <w:rsid w:val="00F22770"/>
    <w:rsid w:val="00F228FE"/>
    <w:rsid w:val="00F238F0"/>
    <w:rsid w:val="00F252EB"/>
    <w:rsid w:val="00F26287"/>
    <w:rsid w:val="00F27A06"/>
    <w:rsid w:val="00F31E17"/>
    <w:rsid w:val="00F357D9"/>
    <w:rsid w:val="00F35CAE"/>
    <w:rsid w:val="00F5133F"/>
    <w:rsid w:val="00F56EF4"/>
    <w:rsid w:val="00F61BFB"/>
    <w:rsid w:val="00F61F35"/>
    <w:rsid w:val="00F6274C"/>
    <w:rsid w:val="00F657F1"/>
    <w:rsid w:val="00F65AB1"/>
    <w:rsid w:val="00F66E09"/>
    <w:rsid w:val="00F7094D"/>
    <w:rsid w:val="00F73634"/>
    <w:rsid w:val="00F75A72"/>
    <w:rsid w:val="00F803BF"/>
    <w:rsid w:val="00F80BF6"/>
    <w:rsid w:val="00F81C9D"/>
    <w:rsid w:val="00F846DD"/>
    <w:rsid w:val="00F85BEA"/>
    <w:rsid w:val="00F8669A"/>
    <w:rsid w:val="00F87C99"/>
    <w:rsid w:val="00F90121"/>
    <w:rsid w:val="00F908F4"/>
    <w:rsid w:val="00F91AA6"/>
    <w:rsid w:val="00F923A2"/>
    <w:rsid w:val="00F936A7"/>
    <w:rsid w:val="00F94834"/>
    <w:rsid w:val="00F9656E"/>
    <w:rsid w:val="00F96B62"/>
    <w:rsid w:val="00FA0678"/>
    <w:rsid w:val="00FA1DCE"/>
    <w:rsid w:val="00FA25BD"/>
    <w:rsid w:val="00FA409D"/>
    <w:rsid w:val="00FA6B74"/>
    <w:rsid w:val="00FB177C"/>
    <w:rsid w:val="00FB21B9"/>
    <w:rsid w:val="00FB2DF4"/>
    <w:rsid w:val="00FB55B2"/>
    <w:rsid w:val="00FB7668"/>
    <w:rsid w:val="00FC18BB"/>
    <w:rsid w:val="00FC6ABC"/>
    <w:rsid w:val="00FC74E2"/>
    <w:rsid w:val="00FD0E40"/>
    <w:rsid w:val="00FD3992"/>
    <w:rsid w:val="00FD4FD2"/>
    <w:rsid w:val="00FD51F8"/>
    <w:rsid w:val="00FD6152"/>
    <w:rsid w:val="00FD673B"/>
    <w:rsid w:val="00FD6B8B"/>
    <w:rsid w:val="00FE0A4D"/>
    <w:rsid w:val="00FE0EA8"/>
    <w:rsid w:val="00FE1609"/>
    <w:rsid w:val="00FE6900"/>
    <w:rsid w:val="00FF16B0"/>
    <w:rsid w:val="00FF1A94"/>
    <w:rsid w:val="00FF259E"/>
    <w:rsid w:val="00FF26A8"/>
    <w:rsid w:val="00FF616B"/>
    <w:rsid w:val="00FF68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DF8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toc 1" w:uiPriority="39"/>
    <w:lsdException w:name="toc 2" w:uiPriority="39"/>
    <w:lsdException w:name="toc 3" w:uiPriority="39"/>
    <w:lsdException w:name="Hyperlink" w:uiPriority="99"/>
    <w:lsdException w:name="List Paragraph" w:uiPriority="34" w:qFormat="1"/>
    <w:lsdException w:name="TOC Heading" w:uiPriority="39" w:qFormat="1"/>
  </w:latentStyles>
  <w:style w:type="paragraph" w:default="1" w:styleId="Normal">
    <w:name w:val="Normal"/>
    <w:qFormat/>
    <w:rsid w:val="00B9361E"/>
    <w:pPr>
      <w:autoSpaceDE w:val="0"/>
      <w:autoSpaceDN w:val="0"/>
      <w:adjustRightInd w:val="0"/>
    </w:pPr>
  </w:style>
  <w:style w:type="paragraph" w:styleId="Heading1">
    <w:name w:val="heading 1"/>
    <w:basedOn w:val="Normal"/>
    <w:next w:val="Normal"/>
    <w:link w:val="Heading1Char"/>
    <w:autoRedefine/>
    <w:qFormat/>
    <w:rsid w:val="005F7525"/>
    <w:pPr>
      <w:keepNext/>
      <w:numPr>
        <w:numId w:val="18"/>
      </w:numPr>
      <w:tabs>
        <w:tab w:val="left" w:pos="360"/>
      </w:tabs>
      <w:spacing w:after="120"/>
      <w:outlineLvl w:val="0"/>
    </w:pPr>
    <w:rPr>
      <w:b/>
      <w:caps/>
      <w:sz w:val="28"/>
    </w:rPr>
  </w:style>
  <w:style w:type="paragraph" w:styleId="Heading2">
    <w:name w:val="heading 2"/>
    <w:basedOn w:val="Normal"/>
    <w:next w:val="Normal"/>
    <w:link w:val="Heading2Char"/>
    <w:autoRedefine/>
    <w:qFormat/>
    <w:rsid w:val="005F7525"/>
    <w:pPr>
      <w:keepNext/>
      <w:numPr>
        <w:ilvl w:val="1"/>
        <w:numId w:val="18"/>
      </w:numPr>
      <w:tabs>
        <w:tab w:val="left" w:pos="504"/>
      </w:tabs>
      <w:autoSpaceDE/>
      <w:autoSpaceDN/>
      <w:adjustRightInd/>
      <w:spacing w:before="120" w:after="120"/>
      <w:ind w:left="0" w:firstLine="0"/>
      <w:outlineLvl w:val="1"/>
    </w:pPr>
    <w:rPr>
      <w:rFonts w:eastAsia="SimSun"/>
      <w:b/>
      <w:bCs/>
      <w:noProof/>
      <w:sz w:val="28"/>
    </w:rPr>
  </w:style>
  <w:style w:type="paragraph" w:styleId="Heading3">
    <w:name w:val="heading 3"/>
    <w:basedOn w:val="Normal"/>
    <w:next w:val="Normal"/>
    <w:link w:val="Heading3Char"/>
    <w:autoRedefine/>
    <w:qFormat/>
    <w:rsid w:val="00777163"/>
    <w:pPr>
      <w:keepNext/>
      <w:tabs>
        <w:tab w:val="left" w:pos="707"/>
        <w:tab w:val="left" w:pos="792"/>
      </w:tabs>
      <w:spacing w:after="60"/>
      <w:ind w:left="792" w:hanging="792"/>
      <w:outlineLvl w:val="2"/>
      <w:pPrChange w:id="0" w:author="Khushbu" w:date="2014-11-04T11:43:00Z">
        <w:pPr>
          <w:keepNext/>
          <w:tabs>
            <w:tab w:val="left" w:pos="707"/>
            <w:tab w:val="left" w:pos="792"/>
          </w:tabs>
          <w:autoSpaceDE w:val="0"/>
          <w:autoSpaceDN w:val="0"/>
          <w:adjustRightInd w:val="0"/>
          <w:spacing w:after="60"/>
          <w:ind w:left="792" w:hanging="792"/>
          <w:outlineLvl w:val="2"/>
        </w:pPr>
      </w:pPrChange>
    </w:pPr>
    <w:rPr>
      <w:rFonts w:cs="Arial"/>
      <w:b/>
      <w:bCs/>
      <w:rPrChange w:id="0" w:author="Khushbu" w:date="2014-11-04T11:43:00Z">
        <w:rPr>
          <w:rFonts w:cs="Arial"/>
          <w:b/>
          <w:bCs/>
          <w:sz w:val="24"/>
          <w:szCs w:val="24"/>
          <w:lang w:val="en-US" w:eastAsia="en-US" w:bidi="ar-SA"/>
        </w:rPr>
      </w:rPrChange>
    </w:rPr>
  </w:style>
  <w:style w:type="paragraph" w:styleId="Heading4">
    <w:name w:val="heading 4"/>
    <w:basedOn w:val="Normal"/>
    <w:next w:val="Normal"/>
    <w:autoRedefine/>
    <w:qFormat/>
    <w:rsid w:val="00B9361E"/>
    <w:pPr>
      <w:keepNext/>
      <w:tabs>
        <w:tab w:val="left" w:pos="864"/>
      </w:tabs>
      <w:spacing w:before="120" w:after="60"/>
      <w:ind w:left="864" w:hanging="864"/>
      <w:outlineLvl w:val="3"/>
    </w:pPr>
    <w:rPr>
      <w:b/>
      <w:bCs/>
    </w:rPr>
  </w:style>
  <w:style w:type="paragraph" w:styleId="Heading5">
    <w:name w:val="heading 5"/>
    <w:basedOn w:val="Normal"/>
    <w:next w:val="Normal"/>
    <w:link w:val="Heading5Char"/>
    <w:autoRedefine/>
    <w:uiPriority w:val="99"/>
    <w:semiHidden/>
    <w:qFormat/>
    <w:rsid w:val="00B9361E"/>
    <w:pPr>
      <w:spacing w:before="120" w:after="60"/>
      <w:outlineLvl w:val="4"/>
    </w:pPr>
    <w:rPr>
      <w:b/>
      <w:bCs/>
      <w:i/>
      <w:iCs/>
      <w:szCs w:val="26"/>
    </w:rPr>
  </w:style>
  <w:style w:type="paragraph" w:styleId="Heading6">
    <w:name w:val="heading 6"/>
    <w:basedOn w:val="Normal"/>
    <w:next w:val="Normal"/>
    <w:link w:val="Heading6Char"/>
    <w:autoRedefine/>
    <w:uiPriority w:val="99"/>
    <w:semiHidden/>
    <w:qFormat/>
    <w:rsid w:val="00B9361E"/>
    <w:pPr>
      <w:outlineLvl w:val="5"/>
    </w:pPr>
    <w:rPr>
      <w:bCs/>
      <w:szCs w:val="22"/>
      <w:u w:val="single"/>
    </w:rPr>
  </w:style>
  <w:style w:type="paragraph" w:styleId="Heading7">
    <w:name w:val="heading 7"/>
    <w:basedOn w:val="Normal"/>
    <w:next w:val="Normal"/>
    <w:link w:val="Heading7Char"/>
    <w:semiHidden/>
    <w:qFormat/>
    <w:rsid w:val="00B9361E"/>
    <w:pPr>
      <w:spacing w:before="240" w:after="60"/>
      <w:outlineLvl w:val="6"/>
    </w:pPr>
  </w:style>
  <w:style w:type="paragraph" w:styleId="Heading8">
    <w:name w:val="heading 8"/>
    <w:basedOn w:val="Normal"/>
    <w:next w:val="Normal"/>
    <w:link w:val="Heading8Char"/>
    <w:semiHidden/>
    <w:qFormat/>
    <w:rsid w:val="00B9361E"/>
    <w:pPr>
      <w:spacing w:before="240" w:after="60"/>
      <w:outlineLvl w:val="7"/>
    </w:pPr>
    <w:rPr>
      <w:i/>
      <w:iCs/>
    </w:rPr>
  </w:style>
  <w:style w:type="paragraph" w:styleId="Heading9">
    <w:name w:val="heading 9"/>
    <w:basedOn w:val="Normal"/>
    <w:next w:val="Normal"/>
    <w:link w:val="Heading9Char"/>
    <w:semiHidden/>
    <w:qFormat/>
    <w:rsid w:val="00B9361E"/>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a">
    <w:name w:val="Heading 1a"/>
    <w:basedOn w:val="Heading1"/>
    <w:rsid w:val="00DC237E"/>
    <w:rPr>
      <w:b w:val="0"/>
      <w:sz w:val="22"/>
    </w:rPr>
  </w:style>
  <w:style w:type="paragraph" w:styleId="Header">
    <w:name w:val="header"/>
    <w:basedOn w:val="Normal"/>
    <w:link w:val="HeaderChar"/>
    <w:uiPriority w:val="99"/>
    <w:rsid w:val="009371E2"/>
    <w:pPr>
      <w:tabs>
        <w:tab w:val="center" w:pos="4320"/>
        <w:tab w:val="right" w:pos="8640"/>
      </w:tabs>
    </w:pPr>
  </w:style>
  <w:style w:type="paragraph" w:styleId="Footer">
    <w:name w:val="footer"/>
    <w:basedOn w:val="Normal"/>
    <w:link w:val="FooterChar"/>
    <w:uiPriority w:val="99"/>
    <w:rsid w:val="009371E2"/>
    <w:pPr>
      <w:tabs>
        <w:tab w:val="center" w:pos="4320"/>
        <w:tab w:val="right" w:pos="8640"/>
      </w:tabs>
    </w:pPr>
  </w:style>
  <w:style w:type="character" w:styleId="PageNumber">
    <w:name w:val="page number"/>
    <w:basedOn w:val="DefaultParagraphFont"/>
    <w:rsid w:val="009371E2"/>
  </w:style>
  <w:style w:type="character" w:customStyle="1" w:styleId="Heading2Char">
    <w:name w:val="Heading 2 Char"/>
    <w:basedOn w:val="DefaultParagraphFont"/>
    <w:link w:val="Heading2"/>
    <w:rsid w:val="005F7525"/>
    <w:rPr>
      <w:rFonts w:eastAsia="SimSun"/>
      <w:b/>
      <w:bCs/>
      <w:noProof/>
      <w:sz w:val="28"/>
    </w:rPr>
  </w:style>
  <w:style w:type="paragraph" w:styleId="TOC1">
    <w:name w:val="toc 1"/>
    <w:basedOn w:val="Normal"/>
    <w:next w:val="Normal"/>
    <w:autoRedefine/>
    <w:uiPriority w:val="39"/>
    <w:qFormat/>
    <w:rsid w:val="002E5723"/>
    <w:pPr>
      <w:spacing w:before="120"/>
    </w:pPr>
    <w:rPr>
      <w:rFonts w:asciiTheme="minorHAnsi" w:hAnsiTheme="minorHAnsi"/>
      <w:b/>
    </w:rPr>
  </w:style>
  <w:style w:type="paragraph" w:styleId="TOC2">
    <w:name w:val="toc 2"/>
    <w:basedOn w:val="Normal"/>
    <w:next w:val="Normal"/>
    <w:autoRedefine/>
    <w:uiPriority w:val="39"/>
    <w:qFormat/>
    <w:rsid w:val="00B9361E"/>
    <w:pPr>
      <w:ind w:left="240"/>
    </w:pPr>
    <w:rPr>
      <w:rFonts w:asciiTheme="minorHAnsi" w:hAnsiTheme="minorHAnsi"/>
      <w:b/>
      <w:sz w:val="22"/>
      <w:szCs w:val="22"/>
    </w:rPr>
  </w:style>
  <w:style w:type="character" w:styleId="Hyperlink">
    <w:name w:val="Hyperlink"/>
    <w:basedOn w:val="DefaultParagraphFont"/>
    <w:uiPriority w:val="99"/>
    <w:rsid w:val="004301A4"/>
    <w:rPr>
      <w:color w:val="0000FF"/>
      <w:u w:val="single"/>
    </w:rPr>
  </w:style>
  <w:style w:type="character" w:styleId="FollowedHyperlink">
    <w:name w:val="FollowedHyperlink"/>
    <w:basedOn w:val="DefaultParagraphFont"/>
    <w:rsid w:val="00B82186"/>
    <w:rPr>
      <w:color w:val="800080"/>
      <w:u w:val="single"/>
    </w:rPr>
  </w:style>
  <w:style w:type="paragraph" w:styleId="TOC3">
    <w:name w:val="toc 3"/>
    <w:basedOn w:val="Normal"/>
    <w:next w:val="Normal"/>
    <w:autoRedefine/>
    <w:uiPriority w:val="39"/>
    <w:qFormat/>
    <w:rsid w:val="00B9361E"/>
    <w:pPr>
      <w:ind w:left="480"/>
    </w:pPr>
    <w:rPr>
      <w:rFonts w:asciiTheme="minorHAnsi" w:hAnsiTheme="minorHAnsi"/>
      <w:sz w:val="22"/>
      <w:szCs w:val="22"/>
    </w:rPr>
  </w:style>
  <w:style w:type="paragraph" w:customStyle="1" w:styleId="ColorfulList-Accent11">
    <w:name w:val="Colorful List - Accent 11"/>
    <w:basedOn w:val="Normal"/>
    <w:qFormat/>
    <w:rsid w:val="00D30D95"/>
    <w:pPr>
      <w:ind w:left="720"/>
      <w:contextualSpacing/>
    </w:pPr>
    <w:rPr>
      <w:szCs w:val="22"/>
    </w:rPr>
  </w:style>
  <w:style w:type="paragraph" w:styleId="NormalWeb">
    <w:name w:val="Normal (Web)"/>
    <w:basedOn w:val="Normal"/>
    <w:rsid w:val="00410D1A"/>
    <w:pPr>
      <w:autoSpaceDE/>
      <w:autoSpaceDN/>
      <w:adjustRightInd/>
      <w:spacing w:before="100" w:beforeAutospacing="1" w:after="100" w:afterAutospacing="1"/>
    </w:pPr>
  </w:style>
  <w:style w:type="character" w:styleId="Strong">
    <w:name w:val="Strong"/>
    <w:basedOn w:val="DefaultParagraphFont"/>
    <w:qFormat/>
    <w:rsid w:val="004F4D89"/>
    <w:rPr>
      <w:b/>
      <w:bCs/>
    </w:rPr>
  </w:style>
  <w:style w:type="paragraph" w:customStyle="1" w:styleId="level3">
    <w:name w:val="_level3"/>
    <w:basedOn w:val="Normal"/>
    <w:rsid w:val="004F4D89"/>
    <w:rPr>
      <w:szCs w:val="20"/>
    </w:rPr>
  </w:style>
  <w:style w:type="character" w:styleId="CommentReference">
    <w:name w:val="annotation reference"/>
    <w:basedOn w:val="DefaultParagraphFont"/>
    <w:rsid w:val="00E07DE4"/>
    <w:rPr>
      <w:sz w:val="16"/>
      <w:szCs w:val="16"/>
    </w:rPr>
  </w:style>
  <w:style w:type="paragraph" w:styleId="CommentText">
    <w:name w:val="annotation text"/>
    <w:basedOn w:val="Normal"/>
    <w:link w:val="CommentTextChar"/>
    <w:uiPriority w:val="99"/>
    <w:rsid w:val="00E07DE4"/>
    <w:rPr>
      <w:sz w:val="20"/>
      <w:szCs w:val="20"/>
    </w:rPr>
  </w:style>
  <w:style w:type="character" w:customStyle="1" w:styleId="CommentTextChar">
    <w:name w:val="Comment Text Char"/>
    <w:basedOn w:val="DefaultParagraphFont"/>
    <w:link w:val="CommentText"/>
    <w:uiPriority w:val="99"/>
    <w:rsid w:val="00E07DE4"/>
  </w:style>
  <w:style w:type="paragraph" w:styleId="CommentSubject">
    <w:name w:val="annotation subject"/>
    <w:basedOn w:val="CommentText"/>
    <w:next w:val="CommentText"/>
    <w:link w:val="CommentSubjectChar"/>
    <w:rsid w:val="00E07DE4"/>
    <w:rPr>
      <w:b/>
      <w:bCs/>
    </w:rPr>
  </w:style>
  <w:style w:type="character" w:customStyle="1" w:styleId="CommentSubjectChar">
    <w:name w:val="Comment Subject Char"/>
    <w:basedOn w:val="CommentTextChar"/>
    <w:link w:val="CommentSubject"/>
    <w:rsid w:val="00E07DE4"/>
    <w:rPr>
      <w:b/>
      <w:bCs/>
    </w:rPr>
  </w:style>
  <w:style w:type="paragraph" w:styleId="BalloonText">
    <w:name w:val="Balloon Text"/>
    <w:basedOn w:val="Normal"/>
    <w:link w:val="BalloonTextChar"/>
    <w:rsid w:val="00E07DE4"/>
    <w:rPr>
      <w:rFonts w:ascii="Tahoma" w:hAnsi="Tahoma" w:cs="Tahoma"/>
      <w:sz w:val="16"/>
      <w:szCs w:val="16"/>
    </w:rPr>
  </w:style>
  <w:style w:type="character" w:customStyle="1" w:styleId="BalloonTextChar">
    <w:name w:val="Balloon Text Char"/>
    <w:basedOn w:val="DefaultParagraphFont"/>
    <w:link w:val="BalloonText"/>
    <w:rsid w:val="00E07DE4"/>
    <w:rPr>
      <w:rFonts w:ascii="Tahoma" w:hAnsi="Tahoma" w:cs="Tahoma"/>
      <w:sz w:val="16"/>
      <w:szCs w:val="16"/>
    </w:rPr>
  </w:style>
  <w:style w:type="paragraph" w:styleId="ListParagraph">
    <w:name w:val="List Paragraph"/>
    <w:basedOn w:val="Normal"/>
    <w:uiPriority w:val="34"/>
    <w:qFormat/>
    <w:rsid w:val="00B9361E"/>
    <w:pPr>
      <w:ind w:left="720"/>
      <w:contextualSpacing/>
    </w:pPr>
  </w:style>
  <w:style w:type="paragraph" w:styleId="NoSpacing">
    <w:name w:val="No Spacing"/>
    <w:link w:val="NoSpacingChar"/>
    <w:uiPriority w:val="1"/>
    <w:rsid w:val="00D9475A"/>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9475A"/>
    <w:rPr>
      <w:rFonts w:asciiTheme="minorHAnsi" w:eastAsiaTheme="minorEastAsia" w:hAnsiTheme="minorHAnsi" w:cstheme="minorBidi"/>
      <w:sz w:val="22"/>
      <w:szCs w:val="22"/>
    </w:rPr>
  </w:style>
  <w:style w:type="paragraph" w:styleId="BodyText">
    <w:name w:val="Body Text"/>
    <w:basedOn w:val="Normal"/>
    <w:link w:val="BodyTextChar"/>
    <w:rsid w:val="008C081A"/>
    <w:pPr>
      <w:autoSpaceDE/>
      <w:autoSpaceDN/>
      <w:adjustRightInd/>
    </w:pPr>
    <w:rPr>
      <w:rFonts w:ascii="Arial" w:hAnsi="Arial"/>
      <w:sz w:val="22"/>
      <w:szCs w:val="20"/>
    </w:rPr>
  </w:style>
  <w:style w:type="character" w:customStyle="1" w:styleId="BodyTextChar">
    <w:name w:val="Body Text Char"/>
    <w:basedOn w:val="DefaultParagraphFont"/>
    <w:link w:val="BodyText"/>
    <w:rsid w:val="008C081A"/>
    <w:rPr>
      <w:rFonts w:ascii="Arial" w:hAnsi="Arial"/>
      <w:sz w:val="22"/>
    </w:rPr>
  </w:style>
  <w:style w:type="paragraph" w:styleId="PlainText">
    <w:name w:val="Plain Text"/>
    <w:basedOn w:val="Normal"/>
    <w:link w:val="PlainTextChar"/>
    <w:uiPriority w:val="99"/>
    <w:unhideWhenUsed/>
    <w:rsid w:val="00AD1B4B"/>
    <w:pPr>
      <w:autoSpaceDE/>
      <w:autoSpaceDN/>
      <w:adjustRightInd/>
    </w:pPr>
    <w:rPr>
      <w:rFonts w:ascii="Calibri" w:eastAsiaTheme="minorHAnsi" w:hAnsi="Calibri"/>
      <w:sz w:val="22"/>
      <w:szCs w:val="22"/>
    </w:rPr>
  </w:style>
  <w:style w:type="character" w:customStyle="1" w:styleId="PlainTextChar">
    <w:name w:val="Plain Text Char"/>
    <w:basedOn w:val="DefaultParagraphFont"/>
    <w:link w:val="PlainText"/>
    <w:uiPriority w:val="99"/>
    <w:rsid w:val="00AD1B4B"/>
    <w:rPr>
      <w:rFonts w:ascii="Calibri" w:eastAsiaTheme="minorHAnsi" w:hAnsi="Calibri"/>
      <w:sz w:val="22"/>
      <w:szCs w:val="22"/>
    </w:rPr>
  </w:style>
  <w:style w:type="paragraph" w:customStyle="1" w:styleId="acro">
    <w:name w:val="acro"/>
    <w:basedOn w:val="Normal"/>
    <w:qFormat/>
    <w:rsid w:val="00B9361E"/>
    <w:pPr>
      <w:tabs>
        <w:tab w:val="left" w:pos="1800"/>
      </w:tabs>
    </w:pPr>
  </w:style>
  <w:style w:type="paragraph" w:customStyle="1" w:styleId="bullet">
    <w:name w:val="bullet"/>
    <w:basedOn w:val="Normal"/>
    <w:uiPriority w:val="99"/>
    <w:qFormat/>
    <w:rsid w:val="00B9361E"/>
    <w:pPr>
      <w:numPr>
        <w:numId w:val="3"/>
      </w:numPr>
      <w:autoSpaceDE/>
      <w:autoSpaceDN/>
      <w:adjustRightInd/>
    </w:pPr>
  </w:style>
  <w:style w:type="paragraph" w:customStyle="1" w:styleId="bullet2">
    <w:name w:val="bullet_2"/>
    <w:basedOn w:val="Normal"/>
    <w:qFormat/>
    <w:rsid w:val="00B9361E"/>
    <w:pPr>
      <w:numPr>
        <w:numId w:val="4"/>
      </w:numPr>
      <w:autoSpaceDE/>
      <w:autoSpaceDN/>
      <w:adjustRightInd/>
    </w:pPr>
  </w:style>
  <w:style w:type="paragraph" w:customStyle="1" w:styleId="bulletspace">
    <w:name w:val="bullet_space"/>
    <w:basedOn w:val="bullet"/>
    <w:qFormat/>
    <w:rsid w:val="00B9361E"/>
    <w:pPr>
      <w:numPr>
        <w:numId w:val="5"/>
      </w:numPr>
      <w:spacing w:after="120"/>
    </w:pPr>
  </w:style>
  <w:style w:type="paragraph" w:customStyle="1" w:styleId="Heading">
    <w:name w:val="Heading"/>
    <w:basedOn w:val="Normal"/>
    <w:qFormat/>
    <w:rsid w:val="00B9361E"/>
    <w:pPr>
      <w:spacing w:after="120"/>
      <w:jc w:val="center"/>
    </w:pPr>
    <w:rPr>
      <w:b/>
      <w:caps/>
    </w:rPr>
  </w:style>
  <w:style w:type="paragraph" w:customStyle="1" w:styleId="contents">
    <w:name w:val="contents"/>
    <w:basedOn w:val="Heading"/>
    <w:semiHidden/>
    <w:qFormat/>
    <w:rsid w:val="00B9361E"/>
  </w:style>
  <w:style w:type="paragraph" w:customStyle="1" w:styleId="Text">
    <w:name w:val="Text"/>
    <w:basedOn w:val="Normal"/>
    <w:qFormat/>
    <w:rsid w:val="00B9361E"/>
    <w:pPr>
      <w:spacing w:after="120"/>
    </w:pPr>
  </w:style>
  <w:style w:type="paragraph" w:customStyle="1" w:styleId="Figcenter">
    <w:name w:val="Fig_center"/>
    <w:basedOn w:val="Text"/>
    <w:qFormat/>
    <w:rsid w:val="00B9361E"/>
    <w:pPr>
      <w:spacing w:before="40" w:after="40"/>
      <w:jc w:val="center"/>
    </w:pPr>
    <w:rPr>
      <w:b/>
      <w:sz w:val="22"/>
    </w:rPr>
  </w:style>
  <w:style w:type="paragraph" w:customStyle="1" w:styleId="Figindent">
    <w:name w:val="Fig_indent"/>
    <w:basedOn w:val="Text"/>
    <w:uiPriority w:val="99"/>
    <w:semiHidden/>
    <w:qFormat/>
    <w:rsid w:val="00B9361E"/>
    <w:pPr>
      <w:spacing w:before="40" w:after="40"/>
      <w:ind w:firstLine="360"/>
    </w:pPr>
    <w:rPr>
      <w:b/>
      <w:sz w:val="20"/>
    </w:rPr>
  </w:style>
  <w:style w:type="paragraph" w:customStyle="1" w:styleId="figtbllist">
    <w:name w:val="fig_tbl_list"/>
    <w:basedOn w:val="TOC1"/>
    <w:qFormat/>
    <w:rsid w:val="00B9361E"/>
    <w:pPr>
      <w:tabs>
        <w:tab w:val="left" w:pos="936"/>
      </w:tabs>
      <w:ind w:left="936" w:hanging="936"/>
    </w:pPr>
    <w:rPr>
      <w:noProof/>
    </w:rPr>
  </w:style>
  <w:style w:type="paragraph" w:customStyle="1" w:styleId="Headingcenter">
    <w:name w:val="Heading_center"/>
    <w:basedOn w:val="Heading2"/>
    <w:qFormat/>
    <w:rsid w:val="00B9361E"/>
    <w:pPr>
      <w:tabs>
        <w:tab w:val="clear" w:pos="504"/>
      </w:tabs>
      <w:jc w:val="center"/>
    </w:pPr>
  </w:style>
  <w:style w:type="paragraph" w:customStyle="1" w:styleId="listA">
    <w:name w:val="list_A"/>
    <w:basedOn w:val="Normal"/>
    <w:qFormat/>
    <w:rsid w:val="00B9361E"/>
    <w:pPr>
      <w:numPr>
        <w:numId w:val="6"/>
      </w:numPr>
    </w:pPr>
  </w:style>
  <w:style w:type="paragraph" w:customStyle="1" w:styleId="lista0">
    <w:name w:val="list_a"/>
    <w:basedOn w:val="Normal"/>
    <w:qFormat/>
    <w:rsid w:val="00B9361E"/>
    <w:pPr>
      <w:numPr>
        <w:numId w:val="7"/>
      </w:numPr>
      <w:autoSpaceDE/>
      <w:autoSpaceDN/>
      <w:adjustRightInd/>
    </w:pPr>
  </w:style>
  <w:style w:type="paragraph" w:customStyle="1" w:styleId="listAspace">
    <w:name w:val="list_A_space"/>
    <w:basedOn w:val="listA"/>
    <w:qFormat/>
    <w:rsid w:val="00B9361E"/>
    <w:pPr>
      <w:numPr>
        <w:numId w:val="0"/>
      </w:numPr>
      <w:spacing w:after="120"/>
    </w:pPr>
  </w:style>
  <w:style w:type="paragraph" w:customStyle="1" w:styleId="listaspace0">
    <w:name w:val="list_a_space"/>
    <w:basedOn w:val="lista0"/>
    <w:qFormat/>
    <w:rsid w:val="00B9361E"/>
    <w:pPr>
      <w:numPr>
        <w:numId w:val="0"/>
      </w:numPr>
      <w:spacing w:after="120"/>
    </w:pPr>
  </w:style>
  <w:style w:type="paragraph" w:customStyle="1" w:styleId="numbers">
    <w:name w:val="numbers"/>
    <w:basedOn w:val="Normal"/>
    <w:qFormat/>
    <w:rsid w:val="00B9361E"/>
    <w:pPr>
      <w:numPr>
        <w:numId w:val="8"/>
      </w:numPr>
    </w:pPr>
    <w:rPr>
      <w:rFonts w:cs="ArialMT"/>
      <w:szCs w:val="22"/>
    </w:rPr>
  </w:style>
  <w:style w:type="paragraph" w:customStyle="1" w:styleId="numlist">
    <w:name w:val="numlist"/>
    <w:basedOn w:val="Normal"/>
    <w:semiHidden/>
    <w:qFormat/>
    <w:rsid w:val="00B9361E"/>
    <w:pPr>
      <w:ind w:left="360" w:hanging="360"/>
    </w:pPr>
  </w:style>
  <w:style w:type="paragraph" w:customStyle="1" w:styleId="tblbullet">
    <w:name w:val="tbl_bullet"/>
    <w:basedOn w:val="Normal"/>
    <w:qFormat/>
    <w:rsid w:val="00B9361E"/>
    <w:pPr>
      <w:numPr>
        <w:numId w:val="9"/>
      </w:numPr>
    </w:pPr>
    <w:rPr>
      <w:sz w:val="20"/>
    </w:rPr>
  </w:style>
  <w:style w:type="paragraph" w:customStyle="1" w:styleId="tbltitle">
    <w:name w:val="tbl_title"/>
    <w:basedOn w:val="Normal"/>
    <w:qFormat/>
    <w:rsid w:val="00B9361E"/>
    <w:pPr>
      <w:spacing w:after="40"/>
      <w:jc w:val="center"/>
    </w:pPr>
    <w:rPr>
      <w:b/>
      <w:sz w:val="22"/>
    </w:rPr>
  </w:style>
  <w:style w:type="paragraph" w:customStyle="1" w:styleId="tblcontinued">
    <w:name w:val="tbl_continued"/>
    <w:basedOn w:val="tbltitle"/>
    <w:qFormat/>
    <w:rsid w:val="00B9361E"/>
  </w:style>
  <w:style w:type="paragraph" w:customStyle="1" w:styleId="tblhead">
    <w:name w:val="tbl_head"/>
    <w:basedOn w:val="Normal"/>
    <w:qFormat/>
    <w:rsid w:val="00B9361E"/>
    <w:pPr>
      <w:spacing w:before="40" w:after="40"/>
      <w:jc w:val="center"/>
    </w:pPr>
    <w:rPr>
      <w:rFonts w:ascii="Arial Narrow" w:hAnsi="Arial Narrow"/>
      <w:b/>
      <w:sz w:val="20"/>
    </w:rPr>
  </w:style>
  <w:style w:type="paragraph" w:customStyle="1" w:styleId="tbltext">
    <w:name w:val="tbl_text"/>
    <w:basedOn w:val="Normal"/>
    <w:qFormat/>
    <w:rsid w:val="00B9361E"/>
    <w:pPr>
      <w:spacing w:before="20" w:after="20"/>
    </w:pPr>
    <w:rPr>
      <w:rFonts w:ascii="Arial Narrow" w:hAnsi="Arial Narrow"/>
      <w:sz w:val="20"/>
    </w:rPr>
  </w:style>
  <w:style w:type="paragraph" w:customStyle="1" w:styleId="tbltext11">
    <w:name w:val="tbl_text11"/>
    <w:basedOn w:val="Normal"/>
    <w:semiHidden/>
    <w:qFormat/>
    <w:rsid w:val="00B9361E"/>
    <w:pPr>
      <w:framePr w:hSpace="180" w:wrap="around" w:vAnchor="text" w:hAnchor="margin" w:xAlign="right" w:y="155"/>
      <w:spacing w:before="20" w:after="20"/>
      <w:suppressOverlap/>
    </w:pPr>
    <w:rPr>
      <w:sz w:val="22"/>
    </w:rPr>
  </w:style>
  <w:style w:type="paragraph" w:customStyle="1" w:styleId="Textbold">
    <w:name w:val="Text_bold"/>
    <w:basedOn w:val="Text"/>
    <w:qFormat/>
    <w:rsid w:val="00B9361E"/>
    <w:rPr>
      <w:b/>
    </w:rPr>
  </w:style>
  <w:style w:type="paragraph" w:customStyle="1" w:styleId="Textindent">
    <w:name w:val="Text_indent"/>
    <w:basedOn w:val="Normal"/>
    <w:qFormat/>
    <w:rsid w:val="00B9361E"/>
    <w:pPr>
      <w:widowControl w:val="0"/>
      <w:ind w:left="360"/>
    </w:pPr>
  </w:style>
  <w:style w:type="paragraph" w:customStyle="1" w:styleId="Textnospace">
    <w:name w:val="Text_nospace"/>
    <w:basedOn w:val="Normal"/>
    <w:uiPriority w:val="99"/>
    <w:qFormat/>
    <w:rsid w:val="00B9361E"/>
  </w:style>
  <w:style w:type="paragraph" w:customStyle="1" w:styleId="Textunderscore">
    <w:name w:val="Text_underscore"/>
    <w:basedOn w:val="Text"/>
    <w:uiPriority w:val="99"/>
    <w:qFormat/>
    <w:rsid w:val="00B9361E"/>
    <w:pPr>
      <w:spacing w:before="120" w:after="60"/>
    </w:pPr>
    <w:rPr>
      <w:u w:val="single"/>
    </w:rPr>
  </w:style>
  <w:style w:type="paragraph" w:customStyle="1" w:styleId="TitlePage">
    <w:name w:val="Title_Page"/>
    <w:basedOn w:val="Text"/>
    <w:qFormat/>
    <w:rsid w:val="00B9361E"/>
    <w:pPr>
      <w:tabs>
        <w:tab w:val="right" w:pos="9360"/>
      </w:tabs>
    </w:pPr>
    <w:rPr>
      <w:b/>
    </w:rPr>
  </w:style>
  <w:style w:type="paragraph" w:customStyle="1" w:styleId="Headereven">
    <w:name w:val="Header even"/>
    <w:basedOn w:val="Header"/>
    <w:qFormat/>
    <w:rsid w:val="00B9361E"/>
    <w:pPr>
      <w:tabs>
        <w:tab w:val="clear" w:pos="4320"/>
        <w:tab w:val="clear" w:pos="8640"/>
        <w:tab w:val="right" w:pos="9360"/>
      </w:tabs>
    </w:pPr>
    <w:rPr>
      <w:sz w:val="20"/>
    </w:rPr>
  </w:style>
  <w:style w:type="character" w:customStyle="1" w:styleId="Heading1Char">
    <w:name w:val="Heading 1 Char"/>
    <w:basedOn w:val="DefaultParagraphFont"/>
    <w:link w:val="Heading1"/>
    <w:rsid w:val="005F7525"/>
    <w:rPr>
      <w:b/>
      <w:caps/>
      <w:sz w:val="28"/>
    </w:rPr>
  </w:style>
  <w:style w:type="character" w:customStyle="1" w:styleId="Heading3Char">
    <w:name w:val="Heading 3 Char"/>
    <w:basedOn w:val="DefaultParagraphFont"/>
    <w:link w:val="Heading3"/>
    <w:rsid w:val="00777163"/>
    <w:rPr>
      <w:rFonts w:cs="Arial"/>
      <w:b/>
      <w:bCs/>
    </w:rPr>
  </w:style>
  <w:style w:type="character" w:customStyle="1" w:styleId="Heading5Char">
    <w:name w:val="Heading 5 Char"/>
    <w:basedOn w:val="DefaultParagraphFont"/>
    <w:link w:val="Heading5"/>
    <w:uiPriority w:val="99"/>
    <w:semiHidden/>
    <w:rsid w:val="00B209EE"/>
    <w:rPr>
      <w:b/>
      <w:bCs/>
      <w:i/>
      <w:iCs/>
      <w:szCs w:val="26"/>
    </w:rPr>
  </w:style>
  <w:style w:type="character" w:customStyle="1" w:styleId="Heading6Char">
    <w:name w:val="Heading 6 Char"/>
    <w:basedOn w:val="DefaultParagraphFont"/>
    <w:link w:val="Heading6"/>
    <w:uiPriority w:val="99"/>
    <w:semiHidden/>
    <w:rsid w:val="00B209EE"/>
    <w:rPr>
      <w:bCs/>
      <w:szCs w:val="22"/>
      <w:u w:val="single"/>
    </w:rPr>
  </w:style>
  <w:style w:type="character" w:customStyle="1" w:styleId="Heading7Char">
    <w:name w:val="Heading 7 Char"/>
    <w:basedOn w:val="DefaultParagraphFont"/>
    <w:link w:val="Heading7"/>
    <w:semiHidden/>
    <w:rsid w:val="00B209EE"/>
  </w:style>
  <w:style w:type="character" w:customStyle="1" w:styleId="Heading8Char">
    <w:name w:val="Heading 8 Char"/>
    <w:basedOn w:val="DefaultParagraphFont"/>
    <w:link w:val="Heading8"/>
    <w:semiHidden/>
    <w:rsid w:val="00B209EE"/>
    <w:rPr>
      <w:i/>
      <w:iCs/>
    </w:rPr>
  </w:style>
  <w:style w:type="character" w:customStyle="1" w:styleId="Heading9Char">
    <w:name w:val="Heading 9 Char"/>
    <w:basedOn w:val="DefaultParagraphFont"/>
    <w:link w:val="Heading9"/>
    <w:semiHidden/>
    <w:rsid w:val="00B9361E"/>
    <w:rPr>
      <w:rFonts w:ascii="Arial" w:hAnsi="Arial" w:cs="Arial"/>
      <w:szCs w:val="22"/>
    </w:rPr>
  </w:style>
  <w:style w:type="paragraph" w:styleId="TOC4">
    <w:name w:val="toc 4"/>
    <w:basedOn w:val="Normal"/>
    <w:next w:val="Normal"/>
    <w:autoRedefine/>
    <w:uiPriority w:val="39"/>
    <w:qFormat/>
    <w:rsid w:val="00B9361E"/>
    <w:pPr>
      <w:ind w:left="720"/>
    </w:pPr>
    <w:rPr>
      <w:rFonts w:asciiTheme="minorHAnsi" w:hAnsiTheme="minorHAnsi"/>
      <w:sz w:val="20"/>
      <w:szCs w:val="20"/>
    </w:rPr>
  </w:style>
  <w:style w:type="paragraph" w:styleId="TOCHeading">
    <w:name w:val="TOC Heading"/>
    <w:basedOn w:val="Heading1"/>
    <w:next w:val="Normal"/>
    <w:uiPriority w:val="39"/>
    <w:unhideWhenUsed/>
    <w:qFormat/>
    <w:rsid w:val="00081112"/>
    <w:pPr>
      <w:keepLines/>
      <w:numPr>
        <w:numId w:val="0"/>
      </w:numPr>
      <w:autoSpaceDE/>
      <w:autoSpaceDN/>
      <w:adjustRightInd/>
      <w:spacing w:before="480" w:line="276" w:lineRule="auto"/>
      <w:outlineLvl w:val="9"/>
    </w:pPr>
    <w:rPr>
      <w:rFonts w:ascii="Cambria" w:hAnsi="Cambria"/>
      <w:bCs/>
      <w:caps w:val="0"/>
      <w:color w:val="365F91"/>
      <w:szCs w:val="28"/>
    </w:rPr>
  </w:style>
  <w:style w:type="character" w:customStyle="1" w:styleId="HeaderChar">
    <w:name w:val="Header Char"/>
    <w:basedOn w:val="DefaultParagraphFont"/>
    <w:link w:val="Header"/>
    <w:uiPriority w:val="99"/>
    <w:rsid w:val="00B209EE"/>
  </w:style>
  <w:style w:type="character" w:customStyle="1" w:styleId="FooterChar">
    <w:name w:val="Footer Char"/>
    <w:basedOn w:val="DefaultParagraphFont"/>
    <w:link w:val="Footer"/>
    <w:uiPriority w:val="99"/>
    <w:rsid w:val="00B9361E"/>
  </w:style>
  <w:style w:type="paragraph" w:styleId="Revision">
    <w:name w:val="Revision"/>
    <w:hidden/>
    <w:uiPriority w:val="99"/>
    <w:semiHidden/>
    <w:rsid w:val="000A7FE7"/>
  </w:style>
  <w:style w:type="paragraph" w:customStyle="1" w:styleId="Heading1A0">
    <w:name w:val="Heading 1A"/>
    <w:basedOn w:val="Heading1"/>
    <w:link w:val="Heading1AChar"/>
    <w:qFormat/>
    <w:rsid w:val="007C29C8"/>
    <w:rPr>
      <w:rFonts w:ascii="Times New Roman Bold" w:hAnsi="Times New Roman Bold"/>
      <w:bCs/>
      <w:caps w:val="0"/>
    </w:rPr>
  </w:style>
  <w:style w:type="character" w:customStyle="1" w:styleId="Heading1AChar">
    <w:name w:val="Heading 1A Char"/>
    <w:basedOn w:val="Heading1Char"/>
    <w:link w:val="Heading1A0"/>
    <w:rsid w:val="007C29C8"/>
    <w:rPr>
      <w:rFonts w:ascii="Times New Roman Bold" w:hAnsi="Times New Roman Bold"/>
      <w:b/>
      <w:bCs/>
      <w:caps/>
      <w:sz w:val="28"/>
    </w:rPr>
  </w:style>
  <w:style w:type="paragraph" w:styleId="TOC5">
    <w:name w:val="toc 5"/>
    <w:basedOn w:val="Normal"/>
    <w:next w:val="Normal"/>
    <w:autoRedefine/>
    <w:rsid w:val="002E5723"/>
    <w:pPr>
      <w:ind w:left="960"/>
    </w:pPr>
    <w:rPr>
      <w:rFonts w:asciiTheme="minorHAnsi" w:hAnsiTheme="minorHAnsi"/>
      <w:sz w:val="20"/>
      <w:szCs w:val="20"/>
    </w:rPr>
  </w:style>
  <w:style w:type="paragraph" w:styleId="TOC6">
    <w:name w:val="toc 6"/>
    <w:basedOn w:val="Normal"/>
    <w:next w:val="Normal"/>
    <w:autoRedefine/>
    <w:rsid w:val="002E5723"/>
    <w:pPr>
      <w:ind w:left="1200"/>
    </w:pPr>
    <w:rPr>
      <w:rFonts w:asciiTheme="minorHAnsi" w:hAnsiTheme="minorHAnsi"/>
      <w:sz w:val="20"/>
      <w:szCs w:val="20"/>
    </w:rPr>
  </w:style>
  <w:style w:type="paragraph" w:styleId="TOC7">
    <w:name w:val="toc 7"/>
    <w:basedOn w:val="Normal"/>
    <w:next w:val="Normal"/>
    <w:autoRedefine/>
    <w:rsid w:val="002E5723"/>
    <w:pPr>
      <w:ind w:left="1440"/>
    </w:pPr>
    <w:rPr>
      <w:rFonts w:asciiTheme="minorHAnsi" w:hAnsiTheme="minorHAnsi"/>
      <w:sz w:val="20"/>
      <w:szCs w:val="20"/>
    </w:rPr>
  </w:style>
  <w:style w:type="paragraph" w:styleId="TOC8">
    <w:name w:val="toc 8"/>
    <w:basedOn w:val="Normal"/>
    <w:next w:val="Normal"/>
    <w:autoRedefine/>
    <w:rsid w:val="002E5723"/>
    <w:pPr>
      <w:ind w:left="1680"/>
    </w:pPr>
    <w:rPr>
      <w:rFonts w:asciiTheme="minorHAnsi" w:hAnsiTheme="minorHAnsi"/>
      <w:sz w:val="20"/>
      <w:szCs w:val="20"/>
    </w:rPr>
  </w:style>
  <w:style w:type="paragraph" w:styleId="TOC9">
    <w:name w:val="toc 9"/>
    <w:basedOn w:val="Normal"/>
    <w:next w:val="Normal"/>
    <w:autoRedefine/>
    <w:rsid w:val="002E5723"/>
    <w:pPr>
      <w:ind w:left="1920"/>
    </w:pPr>
    <w:rPr>
      <w:rFonts w:asciiTheme="minorHAnsi" w:hAnsiTheme="minorHAnsi"/>
      <w:sz w:val="20"/>
      <w:szCs w:val="20"/>
    </w:rPr>
  </w:style>
  <w:style w:type="paragraph" w:customStyle="1" w:styleId="Default">
    <w:name w:val="Default"/>
    <w:rsid w:val="003540F2"/>
    <w:pPr>
      <w:autoSpaceDE w:val="0"/>
      <w:autoSpaceDN w:val="0"/>
      <w:adjustRightInd w:val="0"/>
    </w:pPr>
    <w:rPr>
      <w:rFonts w:ascii="Calibri" w:hAnsi="Calibri" w:cs="Calibri"/>
      <w:color w:val="000000"/>
    </w:rPr>
  </w:style>
  <w:style w:type="table" w:styleId="TableGrid">
    <w:name w:val="Table Grid"/>
    <w:basedOn w:val="TableNormal"/>
    <w:rsid w:val="00FB5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rsid w:val="00FB55B2"/>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toc 1" w:uiPriority="39"/>
    <w:lsdException w:name="toc 2" w:uiPriority="39"/>
    <w:lsdException w:name="toc 3" w:uiPriority="39"/>
    <w:lsdException w:name="Hyperlink" w:uiPriority="99"/>
    <w:lsdException w:name="List Paragraph" w:uiPriority="34" w:qFormat="1"/>
    <w:lsdException w:name="TOC Heading" w:uiPriority="39" w:qFormat="1"/>
  </w:latentStyles>
  <w:style w:type="paragraph" w:default="1" w:styleId="Normal">
    <w:name w:val="Normal"/>
    <w:qFormat/>
    <w:rsid w:val="00B9361E"/>
    <w:pPr>
      <w:autoSpaceDE w:val="0"/>
      <w:autoSpaceDN w:val="0"/>
      <w:adjustRightInd w:val="0"/>
    </w:pPr>
  </w:style>
  <w:style w:type="paragraph" w:styleId="Heading1">
    <w:name w:val="heading 1"/>
    <w:basedOn w:val="Normal"/>
    <w:next w:val="Normal"/>
    <w:link w:val="Heading1Char"/>
    <w:autoRedefine/>
    <w:qFormat/>
    <w:rsid w:val="005F7525"/>
    <w:pPr>
      <w:keepNext/>
      <w:numPr>
        <w:numId w:val="18"/>
      </w:numPr>
      <w:tabs>
        <w:tab w:val="left" w:pos="360"/>
      </w:tabs>
      <w:spacing w:after="120"/>
      <w:outlineLvl w:val="0"/>
    </w:pPr>
    <w:rPr>
      <w:b/>
      <w:caps/>
      <w:sz w:val="28"/>
    </w:rPr>
  </w:style>
  <w:style w:type="paragraph" w:styleId="Heading2">
    <w:name w:val="heading 2"/>
    <w:basedOn w:val="Normal"/>
    <w:next w:val="Normal"/>
    <w:link w:val="Heading2Char"/>
    <w:autoRedefine/>
    <w:qFormat/>
    <w:rsid w:val="005F7525"/>
    <w:pPr>
      <w:keepNext/>
      <w:numPr>
        <w:ilvl w:val="1"/>
        <w:numId w:val="18"/>
      </w:numPr>
      <w:tabs>
        <w:tab w:val="left" w:pos="504"/>
      </w:tabs>
      <w:autoSpaceDE/>
      <w:autoSpaceDN/>
      <w:adjustRightInd/>
      <w:spacing w:before="120" w:after="120"/>
      <w:ind w:left="0" w:firstLine="0"/>
      <w:outlineLvl w:val="1"/>
    </w:pPr>
    <w:rPr>
      <w:rFonts w:eastAsia="SimSun"/>
      <w:b/>
      <w:bCs/>
      <w:noProof/>
      <w:sz w:val="28"/>
    </w:rPr>
  </w:style>
  <w:style w:type="paragraph" w:styleId="Heading3">
    <w:name w:val="heading 3"/>
    <w:basedOn w:val="Normal"/>
    <w:next w:val="Normal"/>
    <w:link w:val="Heading3Char"/>
    <w:autoRedefine/>
    <w:qFormat/>
    <w:rsid w:val="00777163"/>
    <w:pPr>
      <w:keepNext/>
      <w:tabs>
        <w:tab w:val="left" w:pos="707"/>
        <w:tab w:val="left" w:pos="792"/>
      </w:tabs>
      <w:spacing w:after="60"/>
      <w:ind w:left="792" w:hanging="792"/>
      <w:outlineLvl w:val="2"/>
      <w:pPrChange w:id="1" w:author="Khushbu" w:date="2014-11-04T11:43:00Z">
        <w:pPr>
          <w:keepNext/>
          <w:tabs>
            <w:tab w:val="left" w:pos="707"/>
            <w:tab w:val="left" w:pos="792"/>
          </w:tabs>
          <w:autoSpaceDE w:val="0"/>
          <w:autoSpaceDN w:val="0"/>
          <w:adjustRightInd w:val="0"/>
          <w:spacing w:after="60"/>
          <w:ind w:left="792" w:hanging="792"/>
          <w:outlineLvl w:val="2"/>
        </w:pPr>
      </w:pPrChange>
    </w:pPr>
    <w:rPr>
      <w:rFonts w:cs="Arial"/>
      <w:b/>
      <w:bCs/>
      <w:rPrChange w:id="1" w:author="Khushbu" w:date="2014-11-04T11:43:00Z">
        <w:rPr>
          <w:rFonts w:cs="Arial"/>
          <w:b/>
          <w:bCs/>
          <w:sz w:val="24"/>
          <w:szCs w:val="24"/>
          <w:lang w:val="en-US" w:eastAsia="en-US" w:bidi="ar-SA"/>
        </w:rPr>
      </w:rPrChange>
    </w:rPr>
  </w:style>
  <w:style w:type="paragraph" w:styleId="Heading4">
    <w:name w:val="heading 4"/>
    <w:basedOn w:val="Normal"/>
    <w:next w:val="Normal"/>
    <w:autoRedefine/>
    <w:qFormat/>
    <w:rsid w:val="00B9361E"/>
    <w:pPr>
      <w:keepNext/>
      <w:tabs>
        <w:tab w:val="left" w:pos="864"/>
      </w:tabs>
      <w:spacing w:before="120" w:after="60"/>
      <w:ind w:left="864" w:hanging="864"/>
      <w:outlineLvl w:val="3"/>
    </w:pPr>
    <w:rPr>
      <w:b/>
      <w:bCs/>
    </w:rPr>
  </w:style>
  <w:style w:type="paragraph" w:styleId="Heading5">
    <w:name w:val="heading 5"/>
    <w:basedOn w:val="Normal"/>
    <w:next w:val="Normal"/>
    <w:link w:val="Heading5Char"/>
    <w:autoRedefine/>
    <w:uiPriority w:val="99"/>
    <w:semiHidden/>
    <w:qFormat/>
    <w:rsid w:val="00B9361E"/>
    <w:pPr>
      <w:spacing w:before="120" w:after="60"/>
      <w:outlineLvl w:val="4"/>
    </w:pPr>
    <w:rPr>
      <w:b/>
      <w:bCs/>
      <w:i/>
      <w:iCs/>
      <w:szCs w:val="26"/>
    </w:rPr>
  </w:style>
  <w:style w:type="paragraph" w:styleId="Heading6">
    <w:name w:val="heading 6"/>
    <w:basedOn w:val="Normal"/>
    <w:next w:val="Normal"/>
    <w:link w:val="Heading6Char"/>
    <w:autoRedefine/>
    <w:uiPriority w:val="99"/>
    <w:semiHidden/>
    <w:qFormat/>
    <w:rsid w:val="00B9361E"/>
    <w:pPr>
      <w:outlineLvl w:val="5"/>
    </w:pPr>
    <w:rPr>
      <w:bCs/>
      <w:szCs w:val="22"/>
      <w:u w:val="single"/>
    </w:rPr>
  </w:style>
  <w:style w:type="paragraph" w:styleId="Heading7">
    <w:name w:val="heading 7"/>
    <w:basedOn w:val="Normal"/>
    <w:next w:val="Normal"/>
    <w:link w:val="Heading7Char"/>
    <w:semiHidden/>
    <w:qFormat/>
    <w:rsid w:val="00B9361E"/>
    <w:pPr>
      <w:spacing w:before="240" w:after="60"/>
      <w:outlineLvl w:val="6"/>
    </w:pPr>
  </w:style>
  <w:style w:type="paragraph" w:styleId="Heading8">
    <w:name w:val="heading 8"/>
    <w:basedOn w:val="Normal"/>
    <w:next w:val="Normal"/>
    <w:link w:val="Heading8Char"/>
    <w:semiHidden/>
    <w:qFormat/>
    <w:rsid w:val="00B9361E"/>
    <w:pPr>
      <w:spacing w:before="240" w:after="60"/>
      <w:outlineLvl w:val="7"/>
    </w:pPr>
    <w:rPr>
      <w:i/>
      <w:iCs/>
    </w:rPr>
  </w:style>
  <w:style w:type="paragraph" w:styleId="Heading9">
    <w:name w:val="heading 9"/>
    <w:basedOn w:val="Normal"/>
    <w:next w:val="Normal"/>
    <w:link w:val="Heading9Char"/>
    <w:semiHidden/>
    <w:qFormat/>
    <w:rsid w:val="00B9361E"/>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a">
    <w:name w:val="Heading 1a"/>
    <w:basedOn w:val="Heading1"/>
    <w:rsid w:val="00DC237E"/>
    <w:rPr>
      <w:b w:val="0"/>
      <w:sz w:val="22"/>
    </w:rPr>
  </w:style>
  <w:style w:type="paragraph" w:styleId="Header">
    <w:name w:val="header"/>
    <w:basedOn w:val="Normal"/>
    <w:link w:val="HeaderChar"/>
    <w:uiPriority w:val="99"/>
    <w:rsid w:val="009371E2"/>
    <w:pPr>
      <w:tabs>
        <w:tab w:val="center" w:pos="4320"/>
        <w:tab w:val="right" w:pos="8640"/>
      </w:tabs>
    </w:pPr>
  </w:style>
  <w:style w:type="paragraph" w:styleId="Footer">
    <w:name w:val="footer"/>
    <w:basedOn w:val="Normal"/>
    <w:link w:val="FooterChar"/>
    <w:uiPriority w:val="99"/>
    <w:rsid w:val="009371E2"/>
    <w:pPr>
      <w:tabs>
        <w:tab w:val="center" w:pos="4320"/>
        <w:tab w:val="right" w:pos="8640"/>
      </w:tabs>
    </w:pPr>
  </w:style>
  <w:style w:type="character" w:styleId="PageNumber">
    <w:name w:val="page number"/>
    <w:basedOn w:val="DefaultParagraphFont"/>
    <w:rsid w:val="009371E2"/>
  </w:style>
  <w:style w:type="character" w:customStyle="1" w:styleId="Heading2Char">
    <w:name w:val="Heading 2 Char"/>
    <w:basedOn w:val="DefaultParagraphFont"/>
    <w:link w:val="Heading2"/>
    <w:rsid w:val="005F7525"/>
    <w:rPr>
      <w:rFonts w:eastAsia="SimSun"/>
      <w:b/>
      <w:bCs/>
      <w:noProof/>
      <w:sz w:val="28"/>
    </w:rPr>
  </w:style>
  <w:style w:type="paragraph" w:styleId="TOC1">
    <w:name w:val="toc 1"/>
    <w:basedOn w:val="Normal"/>
    <w:next w:val="Normal"/>
    <w:autoRedefine/>
    <w:uiPriority w:val="39"/>
    <w:qFormat/>
    <w:rsid w:val="002E5723"/>
    <w:pPr>
      <w:spacing w:before="120"/>
    </w:pPr>
    <w:rPr>
      <w:rFonts w:asciiTheme="minorHAnsi" w:hAnsiTheme="minorHAnsi"/>
      <w:b/>
    </w:rPr>
  </w:style>
  <w:style w:type="paragraph" w:styleId="TOC2">
    <w:name w:val="toc 2"/>
    <w:basedOn w:val="Normal"/>
    <w:next w:val="Normal"/>
    <w:autoRedefine/>
    <w:uiPriority w:val="39"/>
    <w:qFormat/>
    <w:rsid w:val="00B9361E"/>
    <w:pPr>
      <w:ind w:left="240"/>
    </w:pPr>
    <w:rPr>
      <w:rFonts w:asciiTheme="minorHAnsi" w:hAnsiTheme="minorHAnsi"/>
      <w:b/>
      <w:sz w:val="22"/>
      <w:szCs w:val="22"/>
    </w:rPr>
  </w:style>
  <w:style w:type="character" w:styleId="Hyperlink">
    <w:name w:val="Hyperlink"/>
    <w:basedOn w:val="DefaultParagraphFont"/>
    <w:uiPriority w:val="99"/>
    <w:rsid w:val="004301A4"/>
    <w:rPr>
      <w:color w:val="0000FF"/>
      <w:u w:val="single"/>
    </w:rPr>
  </w:style>
  <w:style w:type="character" w:styleId="FollowedHyperlink">
    <w:name w:val="FollowedHyperlink"/>
    <w:basedOn w:val="DefaultParagraphFont"/>
    <w:rsid w:val="00B82186"/>
    <w:rPr>
      <w:color w:val="800080"/>
      <w:u w:val="single"/>
    </w:rPr>
  </w:style>
  <w:style w:type="paragraph" w:styleId="TOC3">
    <w:name w:val="toc 3"/>
    <w:basedOn w:val="Normal"/>
    <w:next w:val="Normal"/>
    <w:autoRedefine/>
    <w:uiPriority w:val="39"/>
    <w:qFormat/>
    <w:rsid w:val="00B9361E"/>
    <w:pPr>
      <w:ind w:left="480"/>
    </w:pPr>
    <w:rPr>
      <w:rFonts w:asciiTheme="minorHAnsi" w:hAnsiTheme="minorHAnsi"/>
      <w:sz w:val="22"/>
      <w:szCs w:val="22"/>
    </w:rPr>
  </w:style>
  <w:style w:type="paragraph" w:customStyle="1" w:styleId="ColorfulList-Accent11">
    <w:name w:val="Colorful List - Accent 11"/>
    <w:basedOn w:val="Normal"/>
    <w:qFormat/>
    <w:rsid w:val="00D30D95"/>
    <w:pPr>
      <w:ind w:left="720"/>
      <w:contextualSpacing/>
    </w:pPr>
    <w:rPr>
      <w:szCs w:val="22"/>
    </w:rPr>
  </w:style>
  <w:style w:type="paragraph" w:styleId="NormalWeb">
    <w:name w:val="Normal (Web)"/>
    <w:basedOn w:val="Normal"/>
    <w:rsid w:val="00410D1A"/>
    <w:pPr>
      <w:autoSpaceDE/>
      <w:autoSpaceDN/>
      <w:adjustRightInd/>
      <w:spacing w:before="100" w:beforeAutospacing="1" w:after="100" w:afterAutospacing="1"/>
    </w:pPr>
  </w:style>
  <w:style w:type="character" w:styleId="Strong">
    <w:name w:val="Strong"/>
    <w:basedOn w:val="DefaultParagraphFont"/>
    <w:qFormat/>
    <w:rsid w:val="004F4D89"/>
    <w:rPr>
      <w:b/>
      <w:bCs/>
    </w:rPr>
  </w:style>
  <w:style w:type="paragraph" w:customStyle="1" w:styleId="level3">
    <w:name w:val="_level3"/>
    <w:basedOn w:val="Normal"/>
    <w:rsid w:val="004F4D89"/>
    <w:rPr>
      <w:szCs w:val="20"/>
    </w:rPr>
  </w:style>
  <w:style w:type="character" w:styleId="CommentReference">
    <w:name w:val="annotation reference"/>
    <w:basedOn w:val="DefaultParagraphFont"/>
    <w:rsid w:val="00E07DE4"/>
    <w:rPr>
      <w:sz w:val="16"/>
      <w:szCs w:val="16"/>
    </w:rPr>
  </w:style>
  <w:style w:type="paragraph" w:styleId="CommentText">
    <w:name w:val="annotation text"/>
    <w:basedOn w:val="Normal"/>
    <w:link w:val="CommentTextChar"/>
    <w:uiPriority w:val="99"/>
    <w:rsid w:val="00E07DE4"/>
    <w:rPr>
      <w:sz w:val="20"/>
      <w:szCs w:val="20"/>
    </w:rPr>
  </w:style>
  <w:style w:type="character" w:customStyle="1" w:styleId="CommentTextChar">
    <w:name w:val="Comment Text Char"/>
    <w:basedOn w:val="DefaultParagraphFont"/>
    <w:link w:val="CommentText"/>
    <w:uiPriority w:val="99"/>
    <w:rsid w:val="00E07DE4"/>
  </w:style>
  <w:style w:type="paragraph" w:styleId="CommentSubject">
    <w:name w:val="annotation subject"/>
    <w:basedOn w:val="CommentText"/>
    <w:next w:val="CommentText"/>
    <w:link w:val="CommentSubjectChar"/>
    <w:rsid w:val="00E07DE4"/>
    <w:rPr>
      <w:b/>
      <w:bCs/>
    </w:rPr>
  </w:style>
  <w:style w:type="character" w:customStyle="1" w:styleId="CommentSubjectChar">
    <w:name w:val="Comment Subject Char"/>
    <w:basedOn w:val="CommentTextChar"/>
    <w:link w:val="CommentSubject"/>
    <w:rsid w:val="00E07DE4"/>
    <w:rPr>
      <w:b/>
      <w:bCs/>
    </w:rPr>
  </w:style>
  <w:style w:type="paragraph" w:styleId="BalloonText">
    <w:name w:val="Balloon Text"/>
    <w:basedOn w:val="Normal"/>
    <w:link w:val="BalloonTextChar"/>
    <w:rsid w:val="00E07DE4"/>
    <w:rPr>
      <w:rFonts w:ascii="Tahoma" w:hAnsi="Tahoma" w:cs="Tahoma"/>
      <w:sz w:val="16"/>
      <w:szCs w:val="16"/>
    </w:rPr>
  </w:style>
  <w:style w:type="character" w:customStyle="1" w:styleId="BalloonTextChar">
    <w:name w:val="Balloon Text Char"/>
    <w:basedOn w:val="DefaultParagraphFont"/>
    <w:link w:val="BalloonText"/>
    <w:rsid w:val="00E07DE4"/>
    <w:rPr>
      <w:rFonts w:ascii="Tahoma" w:hAnsi="Tahoma" w:cs="Tahoma"/>
      <w:sz w:val="16"/>
      <w:szCs w:val="16"/>
    </w:rPr>
  </w:style>
  <w:style w:type="paragraph" w:styleId="ListParagraph">
    <w:name w:val="List Paragraph"/>
    <w:basedOn w:val="Normal"/>
    <w:uiPriority w:val="34"/>
    <w:qFormat/>
    <w:rsid w:val="00B9361E"/>
    <w:pPr>
      <w:ind w:left="720"/>
      <w:contextualSpacing/>
    </w:pPr>
  </w:style>
  <w:style w:type="paragraph" w:styleId="NoSpacing">
    <w:name w:val="No Spacing"/>
    <w:link w:val="NoSpacingChar"/>
    <w:uiPriority w:val="1"/>
    <w:rsid w:val="00D9475A"/>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9475A"/>
    <w:rPr>
      <w:rFonts w:asciiTheme="minorHAnsi" w:eastAsiaTheme="minorEastAsia" w:hAnsiTheme="minorHAnsi" w:cstheme="minorBidi"/>
      <w:sz w:val="22"/>
      <w:szCs w:val="22"/>
    </w:rPr>
  </w:style>
  <w:style w:type="paragraph" w:styleId="BodyText">
    <w:name w:val="Body Text"/>
    <w:basedOn w:val="Normal"/>
    <w:link w:val="BodyTextChar"/>
    <w:rsid w:val="008C081A"/>
    <w:pPr>
      <w:autoSpaceDE/>
      <w:autoSpaceDN/>
      <w:adjustRightInd/>
    </w:pPr>
    <w:rPr>
      <w:rFonts w:ascii="Arial" w:hAnsi="Arial"/>
      <w:sz w:val="22"/>
      <w:szCs w:val="20"/>
    </w:rPr>
  </w:style>
  <w:style w:type="character" w:customStyle="1" w:styleId="BodyTextChar">
    <w:name w:val="Body Text Char"/>
    <w:basedOn w:val="DefaultParagraphFont"/>
    <w:link w:val="BodyText"/>
    <w:rsid w:val="008C081A"/>
    <w:rPr>
      <w:rFonts w:ascii="Arial" w:hAnsi="Arial"/>
      <w:sz w:val="22"/>
    </w:rPr>
  </w:style>
  <w:style w:type="paragraph" w:styleId="PlainText">
    <w:name w:val="Plain Text"/>
    <w:basedOn w:val="Normal"/>
    <w:link w:val="PlainTextChar"/>
    <w:uiPriority w:val="99"/>
    <w:unhideWhenUsed/>
    <w:rsid w:val="00AD1B4B"/>
    <w:pPr>
      <w:autoSpaceDE/>
      <w:autoSpaceDN/>
      <w:adjustRightInd/>
    </w:pPr>
    <w:rPr>
      <w:rFonts w:ascii="Calibri" w:eastAsiaTheme="minorHAnsi" w:hAnsi="Calibri"/>
      <w:sz w:val="22"/>
      <w:szCs w:val="22"/>
    </w:rPr>
  </w:style>
  <w:style w:type="character" w:customStyle="1" w:styleId="PlainTextChar">
    <w:name w:val="Plain Text Char"/>
    <w:basedOn w:val="DefaultParagraphFont"/>
    <w:link w:val="PlainText"/>
    <w:uiPriority w:val="99"/>
    <w:rsid w:val="00AD1B4B"/>
    <w:rPr>
      <w:rFonts w:ascii="Calibri" w:eastAsiaTheme="minorHAnsi" w:hAnsi="Calibri"/>
      <w:sz w:val="22"/>
      <w:szCs w:val="22"/>
    </w:rPr>
  </w:style>
  <w:style w:type="paragraph" w:customStyle="1" w:styleId="acro">
    <w:name w:val="acro"/>
    <w:basedOn w:val="Normal"/>
    <w:qFormat/>
    <w:rsid w:val="00B9361E"/>
    <w:pPr>
      <w:tabs>
        <w:tab w:val="left" w:pos="1800"/>
      </w:tabs>
    </w:pPr>
  </w:style>
  <w:style w:type="paragraph" w:customStyle="1" w:styleId="bullet">
    <w:name w:val="bullet"/>
    <w:basedOn w:val="Normal"/>
    <w:uiPriority w:val="99"/>
    <w:qFormat/>
    <w:rsid w:val="00B9361E"/>
    <w:pPr>
      <w:numPr>
        <w:numId w:val="3"/>
      </w:numPr>
      <w:autoSpaceDE/>
      <w:autoSpaceDN/>
      <w:adjustRightInd/>
    </w:pPr>
  </w:style>
  <w:style w:type="paragraph" w:customStyle="1" w:styleId="bullet2">
    <w:name w:val="bullet_2"/>
    <w:basedOn w:val="Normal"/>
    <w:qFormat/>
    <w:rsid w:val="00B9361E"/>
    <w:pPr>
      <w:numPr>
        <w:numId w:val="4"/>
      </w:numPr>
      <w:autoSpaceDE/>
      <w:autoSpaceDN/>
      <w:adjustRightInd/>
    </w:pPr>
  </w:style>
  <w:style w:type="paragraph" w:customStyle="1" w:styleId="bulletspace">
    <w:name w:val="bullet_space"/>
    <w:basedOn w:val="bullet"/>
    <w:qFormat/>
    <w:rsid w:val="00B9361E"/>
    <w:pPr>
      <w:numPr>
        <w:numId w:val="5"/>
      </w:numPr>
      <w:spacing w:after="120"/>
    </w:pPr>
  </w:style>
  <w:style w:type="paragraph" w:customStyle="1" w:styleId="Heading">
    <w:name w:val="Heading"/>
    <w:basedOn w:val="Normal"/>
    <w:qFormat/>
    <w:rsid w:val="00B9361E"/>
    <w:pPr>
      <w:spacing w:after="120"/>
      <w:jc w:val="center"/>
    </w:pPr>
    <w:rPr>
      <w:b/>
      <w:caps/>
    </w:rPr>
  </w:style>
  <w:style w:type="paragraph" w:customStyle="1" w:styleId="contents">
    <w:name w:val="contents"/>
    <w:basedOn w:val="Heading"/>
    <w:semiHidden/>
    <w:qFormat/>
    <w:rsid w:val="00B9361E"/>
  </w:style>
  <w:style w:type="paragraph" w:customStyle="1" w:styleId="Text">
    <w:name w:val="Text"/>
    <w:basedOn w:val="Normal"/>
    <w:qFormat/>
    <w:rsid w:val="00B9361E"/>
    <w:pPr>
      <w:spacing w:after="120"/>
    </w:pPr>
  </w:style>
  <w:style w:type="paragraph" w:customStyle="1" w:styleId="Figcenter">
    <w:name w:val="Fig_center"/>
    <w:basedOn w:val="Text"/>
    <w:qFormat/>
    <w:rsid w:val="00B9361E"/>
    <w:pPr>
      <w:spacing w:before="40" w:after="40"/>
      <w:jc w:val="center"/>
    </w:pPr>
    <w:rPr>
      <w:b/>
      <w:sz w:val="22"/>
    </w:rPr>
  </w:style>
  <w:style w:type="paragraph" w:customStyle="1" w:styleId="Figindent">
    <w:name w:val="Fig_indent"/>
    <w:basedOn w:val="Text"/>
    <w:uiPriority w:val="99"/>
    <w:semiHidden/>
    <w:qFormat/>
    <w:rsid w:val="00B9361E"/>
    <w:pPr>
      <w:spacing w:before="40" w:after="40"/>
      <w:ind w:firstLine="360"/>
    </w:pPr>
    <w:rPr>
      <w:b/>
      <w:sz w:val="20"/>
    </w:rPr>
  </w:style>
  <w:style w:type="paragraph" w:customStyle="1" w:styleId="figtbllist">
    <w:name w:val="fig_tbl_list"/>
    <w:basedOn w:val="TOC1"/>
    <w:qFormat/>
    <w:rsid w:val="00B9361E"/>
    <w:pPr>
      <w:tabs>
        <w:tab w:val="left" w:pos="936"/>
      </w:tabs>
      <w:ind w:left="936" w:hanging="936"/>
    </w:pPr>
    <w:rPr>
      <w:noProof/>
    </w:rPr>
  </w:style>
  <w:style w:type="paragraph" w:customStyle="1" w:styleId="Headingcenter">
    <w:name w:val="Heading_center"/>
    <w:basedOn w:val="Heading2"/>
    <w:qFormat/>
    <w:rsid w:val="00B9361E"/>
    <w:pPr>
      <w:tabs>
        <w:tab w:val="clear" w:pos="504"/>
      </w:tabs>
      <w:jc w:val="center"/>
    </w:pPr>
  </w:style>
  <w:style w:type="paragraph" w:customStyle="1" w:styleId="listA">
    <w:name w:val="list_A"/>
    <w:basedOn w:val="Normal"/>
    <w:qFormat/>
    <w:rsid w:val="00B9361E"/>
    <w:pPr>
      <w:numPr>
        <w:numId w:val="6"/>
      </w:numPr>
    </w:pPr>
  </w:style>
  <w:style w:type="paragraph" w:customStyle="1" w:styleId="lista0">
    <w:name w:val="list_a"/>
    <w:basedOn w:val="Normal"/>
    <w:qFormat/>
    <w:rsid w:val="00B9361E"/>
    <w:pPr>
      <w:numPr>
        <w:numId w:val="7"/>
      </w:numPr>
      <w:autoSpaceDE/>
      <w:autoSpaceDN/>
      <w:adjustRightInd/>
    </w:pPr>
  </w:style>
  <w:style w:type="paragraph" w:customStyle="1" w:styleId="listAspace">
    <w:name w:val="list_A_space"/>
    <w:basedOn w:val="listA"/>
    <w:qFormat/>
    <w:rsid w:val="00B9361E"/>
    <w:pPr>
      <w:numPr>
        <w:numId w:val="0"/>
      </w:numPr>
      <w:spacing w:after="120"/>
    </w:pPr>
  </w:style>
  <w:style w:type="paragraph" w:customStyle="1" w:styleId="listaspace0">
    <w:name w:val="list_a_space"/>
    <w:basedOn w:val="lista0"/>
    <w:qFormat/>
    <w:rsid w:val="00B9361E"/>
    <w:pPr>
      <w:numPr>
        <w:numId w:val="0"/>
      </w:numPr>
      <w:spacing w:after="120"/>
    </w:pPr>
  </w:style>
  <w:style w:type="paragraph" w:customStyle="1" w:styleId="numbers">
    <w:name w:val="numbers"/>
    <w:basedOn w:val="Normal"/>
    <w:qFormat/>
    <w:rsid w:val="00B9361E"/>
    <w:pPr>
      <w:numPr>
        <w:numId w:val="8"/>
      </w:numPr>
    </w:pPr>
    <w:rPr>
      <w:rFonts w:cs="ArialMT"/>
      <w:szCs w:val="22"/>
    </w:rPr>
  </w:style>
  <w:style w:type="paragraph" w:customStyle="1" w:styleId="numlist">
    <w:name w:val="numlist"/>
    <w:basedOn w:val="Normal"/>
    <w:semiHidden/>
    <w:qFormat/>
    <w:rsid w:val="00B9361E"/>
    <w:pPr>
      <w:ind w:left="360" w:hanging="360"/>
    </w:pPr>
  </w:style>
  <w:style w:type="paragraph" w:customStyle="1" w:styleId="tblbullet">
    <w:name w:val="tbl_bullet"/>
    <w:basedOn w:val="Normal"/>
    <w:qFormat/>
    <w:rsid w:val="00B9361E"/>
    <w:pPr>
      <w:numPr>
        <w:numId w:val="9"/>
      </w:numPr>
    </w:pPr>
    <w:rPr>
      <w:sz w:val="20"/>
    </w:rPr>
  </w:style>
  <w:style w:type="paragraph" w:customStyle="1" w:styleId="tbltitle">
    <w:name w:val="tbl_title"/>
    <w:basedOn w:val="Normal"/>
    <w:qFormat/>
    <w:rsid w:val="00B9361E"/>
    <w:pPr>
      <w:spacing w:after="40"/>
      <w:jc w:val="center"/>
    </w:pPr>
    <w:rPr>
      <w:b/>
      <w:sz w:val="22"/>
    </w:rPr>
  </w:style>
  <w:style w:type="paragraph" w:customStyle="1" w:styleId="tblcontinued">
    <w:name w:val="tbl_continued"/>
    <w:basedOn w:val="tbltitle"/>
    <w:qFormat/>
    <w:rsid w:val="00B9361E"/>
  </w:style>
  <w:style w:type="paragraph" w:customStyle="1" w:styleId="tblhead">
    <w:name w:val="tbl_head"/>
    <w:basedOn w:val="Normal"/>
    <w:qFormat/>
    <w:rsid w:val="00B9361E"/>
    <w:pPr>
      <w:spacing w:before="40" w:after="40"/>
      <w:jc w:val="center"/>
    </w:pPr>
    <w:rPr>
      <w:rFonts w:ascii="Arial Narrow" w:hAnsi="Arial Narrow"/>
      <w:b/>
      <w:sz w:val="20"/>
    </w:rPr>
  </w:style>
  <w:style w:type="paragraph" w:customStyle="1" w:styleId="tbltext">
    <w:name w:val="tbl_text"/>
    <w:basedOn w:val="Normal"/>
    <w:qFormat/>
    <w:rsid w:val="00B9361E"/>
    <w:pPr>
      <w:spacing w:before="20" w:after="20"/>
    </w:pPr>
    <w:rPr>
      <w:rFonts w:ascii="Arial Narrow" w:hAnsi="Arial Narrow"/>
      <w:sz w:val="20"/>
    </w:rPr>
  </w:style>
  <w:style w:type="paragraph" w:customStyle="1" w:styleId="tbltext11">
    <w:name w:val="tbl_text11"/>
    <w:basedOn w:val="Normal"/>
    <w:semiHidden/>
    <w:qFormat/>
    <w:rsid w:val="00B9361E"/>
    <w:pPr>
      <w:framePr w:hSpace="180" w:wrap="around" w:vAnchor="text" w:hAnchor="margin" w:xAlign="right" w:y="155"/>
      <w:spacing w:before="20" w:after="20"/>
      <w:suppressOverlap/>
    </w:pPr>
    <w:rPr>
      <w:sz w:val="22"/>
    </w:rPr>
  </w:style>
  <w:style w:type="paragraph" w:customStyle="1" w:styleId="Textbold">
    <w:name w:val="Text_bold"/>
    <w:basedOn w:val="Text"/>
    <w:qFormat/>
    <w:rsid w:val="00B9361E"/>
    <w:rPr>
      <w:b/>
    </w:rPr>
  </w:style>
  <w:style w:type="paragraph" w:customStyle="1" w:styleId="Textindent">
    <w:name w:val="Text_indent"/>
    <w:basedOn w:val="Normal"/>
    <w:qFormat/>
    <w:rsid w:val="00B9361E"/>
    <w:pPr>
      <w:widowControl w:val="0"/>
      <w:ind w:left="360"/>
    </w:pPr>
  </w:style>
  <w:style w:type="paragraph" w:customStyle="1" w:styleId="Textnospace">
    <w:name w:val="Text_nospace"/>
    <w:basedOn w:val="Normal"/>
    <w:uiPriority w:val="99"/>
    <w:qFormat/>
    <w:rsid w:val="00B9361E"/>
  </w:style>
  <w:style w:type="paragraph" w:customStyle="1" w:styleId="Textunderscore">
    <w:name w:val="Text_underscore"/>
    <w:basedOn w:val="Text"/>
    <w:uiPriority w:val="99"/>
    <w:qFormat/>
    <w:rsid w:val="00B9361E"/>
    <w:pPr>
      <w:spacing w:before="120" w:after="60"/>
    </w:pPr>
    <w:rPr>
      <w:u w:val="single"/>
    </w:rPr>
  </w:style>
  <w:style w:type="paragraph" w:customStyle="1" w:styleId="TitlePage">
    <w:name w:val="Title_Page"/>
    <w:basedOn w:val="Text"/>
    <w:qFormat/>
    <w:rsid w:val="00B9361E"/>
    <w:pPr>
      <w:tabs>
        <w:tab w:val="right" w:pos="9360"/>
      </w:tabs>
    </w:pPr>
    <w:rPr>
      <w:b/>
    </w:rPr>
  </w:style>
  <w:style w:type="paragraph" w:customStyle="1" w:styleId="Headereven">
    <w:name w:val="Header even"/>
    <w:basedOn w:val="Header"/>
    <w:qFormat/>
    <w:rsid w:val="00B9361E"/>
    <w:pPr>
      <w:tabs>
        <w:tab w:val="clear" w:pos="4320"/>
        <w:tab w:val="clear" w:pos="8640"/>
        <w:tab w:val="right" w:pos="9360"/>
      </w:tabs>
    </w:pPr>
    <w:rPr>
      <w:sz w:val="20"/>
    </w:rPr>
  </w:style>
  <w:style w:type="character" w:customStyle="1" w:styleId="Heading1Char">
    <w:name w:val="Heading 1 Char"/>
    <w:basedOn w:val="DefaultParagraphFont"/>
    <w:link w:val="Heading1"/>
    <w:rsid w:val="005F7525"/>
    <w:rPr>
      <w:b/>
      <w:caps/>
      <w:sz w:val="28"/>
    </w:rPr>
  </w:style>
  <w:style w:type="character" w:customStyle="1" w:styleId="Heading3Char">
    <w:name w:val="Heading 3 Char"/>
    <w:basedOn w:val="DefaultParagraphFont"/>
    <w:link w:val="Heading3"/>
    <w:rsid w:val="00777163"/>
    <w:rPr>
      <w:rFonts w:cs="Arial"/>
      <w:b/>
      <w:bCs/>
    </w:rPr>
  </w:style>
  <w:style w:type="character" w:customStyle="1" w:styleId="Heading5Char">
    <w:name w:val="Heading 5 Char"/>
    <w:basedOn w:val="DefaultParagraphFont"/>
    <w:link w:val="Heading5"/>
    <w:uiPriority w:val="99"/>
    <w:semiHidden/>
    <w:rsid w:val="00B209EE"/>
    <w:rPr>
      <w:b/>
      <w:bCs/>
      <w:i/>
      <w:iCs/>
      <w:szCs w:val="26"/>
    </w:rPr>
  </w:style>
  <w:style w:type="character" w:customStyle="1" w:styleId="Heading6Char">
    <w:name w:val="Heading 6 Char"/>
    <w:basedOn w:val="DefaultParagraphFont"/>
    <w:link w:val="Heading6"/>
    <w:uiPriority w:val="99"/>
    <w:semiHidden/>
    <w:rsid w:val="00B209EE"/>
    <w:rPr>
      <w:bCs/>
      <w:szCs w:val="22"/>
      <w:u w:val="single"/>
    </w:rPr>
  </w:style>
  <w:style w:type="character" w:customStyle="1" w:styleId="Heading7Char">
    <w:name w:val="Heading 7 Char"/>
    <w:basedOn w:val="DefaultParagraphFont"/>
    <w:link w:val="Heading7"/>
    <w:semiHidden/>
    <w:rsid w:val="00B209EE"/>
  </w:style>
  <w:style w:type="character" w:customStyle="1" w:styleId="Heading8Char">
    <w:name w:val="Heading 8 Char"/>
    <w:basedOn w:val="DefaultParagraphFont"/>
    <w:link w:val="Heading8"/>
    <w:semiHidden/>
    <w:rsid w:val="00B209EE"/>
    <w:rPr>
      <w:i/>
      <w:iCs/>
    </w:rPr>
  </w:style>
  <w:style w:type="character" w:customStyle="1" w:styleId="Heading9Char">
    <w:name w:val="Heading 9 Char"/>
    <w:basedOn w:val="DefaultParagraphFont"/>
    <w:link w:val="Heading9"/>
    <w:semiHidden/>
    <w:rsid w:val="00B9361E"/>
    <w:rPr>
      <w:rFonts w:ascii="Arial" w:hAnsi="Arial" w:cs="Arial"/>
      <w:szCs w:val="22"/>
    </w:rPr>
  </w:style>
  <w:style w:type="paragraph" w:styleId="TOC4">
    <w:name w:val="toc 4"/>
    <w:basedOn w:val="Normal"/>
    <w:next w:val="Normal"/>
    <w:autoRedefine/>
    <w:uiPriority w:val="39"/>
    <w:qFormat/>
    <w:rsid w:val="00B9361E"/>
    <w:pPr>
      <w:ind w:left="720"/>
    </w:pPr>
    <w:rPr>
      <w:rFonts w:asciiTheme="minorHAnsi" w:hAnsiTheme="minorHAnsi"/>
      <w:sz w:val="20"/>
      <w:szCs w:val="20"/>
    </w:rPr>
  </w:style>
  <w:style w:type="paragraph" w:styleId="TOCHeading">
    <w:name w:val="TOC Heading"/>
    <w:basedOn w:val="Heading1"/>
    <w:next w:val="Normal"/>
    <w:uiPriority w:val="39"/>
    <w:unhideWhenUsed/>
    <w:qFormat/>
    <w:rsid w:val="00081112"/>
    <w:pPr>
      <w:keepLines/>
      <w:numPr>
        <w:numId w:val="0"/>
      </w:numPr>
      <w:autoSpaceDE/>
      <w:autoSpaceDN/>
      <w:adjustRightInd/>
      <w:spacing w:before="480" w:line="276" w:lineRule="auto"/>
      <w:outlineLvl w:val="9"/>
    </w:pPr>
    <w:rPr>
      <w:rFonts w:ascii="Cambria" w:hAnsi="Cambria"/>
      <w:bCs/>
      <w:caps w:val="0"/>
      <w:color w:val="365F91"/>
      <w:szCs w:val="28"/>
    </w:rPr>
  </w:style>
  <w:style w:type="character" w:customStyle="1" w:styleId="HeaderChar">
    <w:name w:val="Header Char"/>
    <w:basedOn w:val="DefaultParagraphFont"/>
    <w:link w:val="Header"/>
    <w:uiPriority w:val="99"/>
    <w:rsid w:val="00B209EE"/>
  </w:style>
  <w:style w:type="character" w:customStyle="1" w:styleId="FooterChar">
    <w:name w:val="Footer Char"/>
    <w:basedOn w:val="DefaultParagraphFont"/>
    <w:link w:val="Footer"/>
    <w:uiPriority w:val="99"/>
    <w:rsid w:val="00B9361E"/>
  </w:style>
  <w:style w:type="paragraph" w:styleId="Revision">
    <w:name w:val="Revision"/>
    <w:hidden/>
    <w:uiPriority w:val="99"/>
    <w:semiHidden/>
    <w:rsid w:val="000A7FE7"/>
  </w:style>
  <w:style w:type="paragraph" w:customStyle="1" w:styleId="Heading1A0">
    <w:name w:val="Heading 1A"/>
    <w:basedOn w:val="Heading1"/>
    <w:link w:val="Heading1AChar"/>
    <w:qFormat/>
    <w:rsid w:val="007C29C8"/>
    <w:rPr>
      <w:rFonts w:ascii="Times New Roman Bold" w:hAnsi="Times New Roman Bold"/>
      <w:bCs/>
      <w:caps w:val="0"/>
    </w:rPr>
  </w:style>
  <w:style w:type="character" w:customStyle="1" w:styleId="Heading1AChar">
    <w:name w:val="Heading 1A Char"/>
    <w:basedOn w:val="Heading1Char"/>
    <w:link w:val="Heading1A0"/>
    <w:rsid w:val="007C29C8"/>
    <w:rPr>
      <w:rFonts w:ascii="Times New Roman Bold" w:hAnsi="Times New Roman Bold"/>
      <w:b/>
      <w:bCs/>
      <w:caps/>
      <w:sz w:val="28"/>
    </w:rPr>
  </w:style>
  <w:style w:type="paragraph" w:styleId="TOC5">
    <w:name w:val="toc 5"/>
    <w:basedOn w:val="Normal"/>
    <w:next w:val="Normal"/>
    <w:autoRedefine/>
    <w:rsid w:val="002E5723"/>
    <w:pPr>
      <w:ind w:left="960"/>
    </w:pPr>
    <w:rPr>
      <w:rFonts w:asciiTheme="minorHAnsi" w:hAnsiTheme="minorHAnsi"/>
      <w:sz w:val="20"/>
      <w:szCs w:val="20"/>
    </w:rPr>
  </w:style>
  <w:style w:type="paragraph" w:styleId="TOC6">
    <w:name w:val="toc 6"/>
    <w:basedOn w:val="Normal"/>
    <w:next w:val="Normal"/>
    <w:autoRedefine/>
    <w:rsid w:val="002E5723"/>
    <w:pPr>
      <w:ind w:left="1200"/>
    </w:pPr>
    <w:rPr>
      <w:rFonts w:asciiTheme="minorHAnsi" w:hAnsiTheme="minorHAnsi"/>
      <w:sz w:val="20"/>
      <w:szCs w:val="20"/>
    </w:rPr>
  </w:style>
  <w:style w:type="paragraph" w:styleId="TOC7">
    <w:name w:val="toc 7"/>
    <w:basedOn w:val="Normal"/>
    <w:next w:val="Normal"/>
    <w:autoRedefine/>
    <w:rsid w:val="002E5723"/>
    <w:pPr>
      <w:ind w:left="1440"/>
    </w:pPr>
    <w:rPr>
      <w:rFonts w:asciiTheme="minorHAnsi" w:hAnsiTheme="minorHAnsi"/>
      <w:sz w:val="20"/>
      <w:szCs w:val="20"/>
    </w:rPr>
  </w:style>
  <w:style w:type="paragraph" w:styleId="TOC8">
    <w:name w:val="toc 8"/>
    <w:basedOn w:val="Normal"/>
    <w:next w:val="Normal"/>
    <w:autoRedefine/>
    <w:rsid w:val="002E5723"/>
    <w:pPr>
      <w:ind w:left="1680"/>
    </w:pPr>
    <w:rPr>
      <w:rFonts w:asciiTheme="minorHAnsi" w:hAnsiTheme="minorHAnsi"/>
      <w:sz w:val="20"/>
      <w:szCs w:val="20"/>
    </w:rPr>
  </w:style>
  <w:style w:type="paragraph" w:styleId="TOC9">
    <w:name w:val="toc 9"/>
    <w:basedOn w:val="Normal"/>
    <w:next w:val="Normal"/>
    <w:autoRedefine/>
    <w:rsid w:val="002E5723"/>
    <w:pPr>
      <w:ind w:left="1920"/>
    </w:pPr>
    <w:rPr>
      <w:rFonts w:asciiTheme="minorHAnsi" w:hAnsiTheme="minorHAnsi"/>
      <w:sz w:val="20"/>
      <w:szCs w:val="20"/>
    </w:rPr>
  </w:style>
  <w:style w:type="paragraph" w:customStyle="1" w:styleId="Default">
    <w:name w:val="Default"/>
    <w:rsid w:val="003540F2"/>
    <w:pPr>
      <w:autoSpaceDE w:val="0"/>
      <w:autoSpaceDN w:val="0"/>
      <w:adjustRightInd w:val="0"/>
    </w:pPr>
    <w:rPr>
      <w:rFonts w:ascii="Calibri" w:hAnsi="Calibri" w:cs="Calibri"/>
      <w:color w:val="000000"/>
    </w:rPr>
  </w:style>
  <w:style w:type="table" w:styleId="TableGrid">
    <w:name w:val="Table Grid"/>
    <w:basedOn w:val="TableNormal"/>
    <w:rsid w:val="00FB5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rsid w:val="00FB55B2"/>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800656">
      <w:bodyDiv w:val="1"/>
      <w:marLeft w:val="0"/>
      <w:marRight w:val="0"/>
      <w:marTop w:val="0"/>
      <w:marBottom w:val="0"/>
      <w:divBdr>
        <w:top w:val="none" w:sz="0" w:space="0" w:color="auto"/>
        <w:left w:val="none" w:sz="0" w:space="0" w:color="auto"/>
        <w:bottom w:val="none" w:sz="0" w:space="0" w:color="auto"/>
        <w:right w:val="none" w:sz="0" w:space="0" w:color="auto"/>
      </w:divBdr>
    </w:div>
    <w:div w:id="372732475">
      <w:bodyDiv w:val="1"/>
      <w:marLeft w:val="0"/>
      <w:marRight w:val="0"/>
      <w:marTop w:val="0"/>
      <w:marBottom w:val="0"/>
      <w:divBdr>
        <w:top w:val="none" w:sz="0" w:space="0" w:color="auto"/>
        <w:left w:val="none" w:sz="0" w:space="0" w:color="auto"/>
        <w:bottom w:val="none" w:sz="0" w:space="0" w:color="auto"/>
        <w:right w:val="none" w:sz="0" w:space="0" w:color="auto"/>
      </w:divBdr>
    </w:div>
    <w:div w:id="1070812848">
      <w:bodyDiv w:val="1"/>
      <w:marLeft w:val="0"/>
      <w:marRight w:val="0"/>
      <w:marTop w:val="0"/>
      <w:marBottom w:val="0"/>
      <w:divBdr>
        <w:top w:val="none" w:sz="0" w:space="0" w:color="auto"/>
        <w:left w:val="none" w:sz="0" w:space="0" w:color="auto"/>
        <w:bottom w:val="none" w:sz="0" w:space="0" w:color="auto"/>
        <w:right w:val="none" w:sz="0" w:space="0" w:color="auto"/>
      </w:divBdr>
    </w:div>
    <w:div w:id="1894273450">
      <w:bodyDiv w:val="1"/>
      <w:marLeft w:val="0"/>
      <w:marRight w:val="0"/>
      <w:marTop w:val="0"/>
      <w:marBottom w:val="0"/>
      <w:divBdr>
        <w:top w:val="none" w:sz="0" w:space="0" w:color="auto"/>
        <w:left w:val="none" w:sz="0" w:space="0" w:color="auto"/>
        <w:bottom w:val="none" w:sz="0" w:space="0" w:color="auto"/>
        <w:right w:val="none" w:sz="0" w:space="0" w:color="auto"/>
      </w:divBdr>
    </w:div>
    <w:div w:id="211894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eader" Target="header2.xml"/><Relationship Id="rId39" Type="http://schemas.openxmlformats.org/officeDocument/2006/relationships/hyperlink" Target="mailto:ccsi-support@acceleratecarboncapture.org" TargetMode="Externa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hyperlink" Target="https://www.python.org/downloads/release/python-278/" TargetMode="External"/><Relationship Id="rId42"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header" Target="header1.xml"/><Relationship Id="rId33" Type="http://schemas.openxmlformats.org/officeDocument/2006/relationships/hyperlink" Target="https://www.python.org/download/releases/2.7/" TargetMode="External"/><Relationship Id="rId38" Type="http://schemas.openxmlformats.org/officeDocument/2006/relationships/image" Target="media/image14.jpe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3.xml"/><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2.png"/><Relationship Id="rId32" Type="http://schemas.openxmlformats.org/officeDocument/2006/relationships/footer" Target="footer4.xml"/><Relationship Id="rId37" Type="http://schemas.openxmlformats.org/officeDocument/2006/relationships/image" Target="media/image13.jpeg"/><Relationship Id="rId40" Type="http://schemas.openxmlformats.org/officeDocument/2006/relationships/hyperlink" Target="mailto:Xin.Sun@pnnl.gov" TargetMode="Externa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oter" Target="footer2.xml"/><Relationship Id="rId36" Type="http://schemas.openxmlformats.org/officeDocument/2006/relationships/hyperlink" Target="https://svn.acceleratecarboncapture.org/svn/projects/iREVEAL/trunk/iREVEAL/config/" TargetMode="External"/><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1.xml"/><Relationship Id="rId30" Type="http://schemas.openxmlformats.org/officeDocument/2006/relationships/footer" Target="footer3.xml"/><Relationship Id="rId35" Type="http://schemas.openxmlformats.org/officeDocument/2006/relationships/hyperlink" Target="https://svn.acceleratecarboncapture.org/svn/projects/iREVEAL/trunk/"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769815748284C4C85E97E42856F1492" ma:contentTypeVersion="2" ma:contentTypeDescription="Create a new document." ma:contentTypeScope="" ma:versionID="f3678cd88e440f4eb3515ed17f108f46">
  <xsd:schema xmlns:xsd="http://www.w3.org/2001/XMLSchema" xmlns:p="http://schemas.microsoft.com/office/2006/metadata/properties" targetNamespace="http://schemas.microsoft.com/office/2006/metadata/properties" ma:root="true" ma:fieldsID="787ef55d6e482a799c548363fedbcce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3DC13A-A79E-4F5B-BE57-657D878C4ABF}">
  <ds:schemaRefs>
    <ds:schemaRef ds:uri="http://schemas.microsoft.com/sharepoint/v3/contenttype/forms"/>
  </ds:schemaRefs>
</ds:datastoreItem>
</file>

<file path=customXml/itemProps2.xml><?xml version="1.0" encoding="utf-8"?>
<ds:datastoreItem xmlns:ds="http://schemas.openxmlformats.org/officeDocument/2006/customXml" ds:itemID="{E0CEED9A-88AB-4F6B-A4E1-6D20CEF726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E31C432-F2B4-4374-B7E4-1A5B2E809E00}">
  <ds:schemaRefs>
    <ds:schemaRef ds:uri="http://schemas.microsoft.com/office/2006/metadata/properties"/>
  </ds:schemaRefs>
</ds:datastoreItem>
</file>

<file path=customXml/itemProps4.xml><?xml version="1.0" encoding="utf-8"?>
<ds:datastoreItem xmlns:ds="http://schemas.openxmlformats.org/officeDocument/2006/customXml" ds:itemID="{84D33C7B-954E-4847-A84E-49C07E368B93}">
  <ds:schemaRefs>
    <ds:schemaRef ds:uri="http://schemas.openxmlformats.org/officeDocument/2006/bibliography"/>
  </ds:schemaRefs>
</ds:datastoreItem>
</file>

<file path=customXml/itemProps5.xml><?xml version="1.0" encoding="utf-8"?>
<ds:datastoreItem xmlns:ds="http://schemas.openxmlformats.org/officeDocument/2006/customXml" ds:itemID="{1AA8CFC7-B942-4EEE-92B7-1B85EA2FB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8</Pages>
  <Words>1683</Words>
  <Characters>9597</Characters>
  <Application>Microsoft Office Word</Application>
  <DocSecurity>0</DocSecurity>
  <PresentationFormat/>
  <Lines>79</Lines>
  <Paragraphs>22</Paragraphs>
  <ScaleCrop>false</ScaleCrop>
  <HeadingPairs>
    <vt:vector size="2" baseType="variant">
      <vt:variant>
        <vt:lpstr>Title</vt:lpstr>
      </vt:variant>
      <vt:variant>
        <vt:i4>1</vt:i4>
      </vt:variant>
    </vt:vector>
  </HeadingPairs>
  <TitlesOfParts>
    <vt:vector size="1" baseType="lpstr">
      <vt:lpstr>CCSI Toolset Installation Guide</vt:lpstr>
    </vt:vector>
  </TitlesOfParts>
  <Company>CCSI</Company>
  <LinksUpToDate>false</LinksUpToDate>
  <CharactersWithSpaces>11258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CCSI Toolset Installation Guide</dc:title>
  <dc:creator>CCSI Technical Team</dc:creator>
  <cp:lastModifiedBy>Khushbu</cp:lastModifiedBy>
  <cp:revision>14</cp:revision>
  <cp:lastPrinted>2014-09-12T23:03:00Z</cp:lastPrinted>
  <dcterms:created xsi:type="dcterms:W3CDTF">2014-10-28T21:10:00Z</dcterms:created>
  <dcterms:modified xsi:type="dcterms:W3CDTF">2014-11-07T22:03:00Z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0x010100F769815748284C4C85E97E42856F1492</vt:lpwstr>
  </property>
</Properties>
</file>
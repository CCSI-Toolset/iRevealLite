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3DB31E98">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ED25878" w:rsidR="00C02DBD" w:rsidRDefault="003E7F55" w:rsidP="009E15AF">
      <w:pPr>
        <w:jc w:val="center"/>
        <w:rPr>
          <w:sz w:val="48"/>
          <w:szCs w:val="48"/>
        </w:rPr>
      </w:pPr>
      <w:proofErr w:type="spellStart"/>
      <w:r>
        <w:rPr>
          <w:sz w:val="48"/>
          <w:szCs w:val="48"/>
        </w:rPr>
        <w:t>iRevealLite</w:t>
      </w:r>
      <w:proofErr w:type="spell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1"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119D4F96"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C62CEE4" w:rsidR="00082511" w:rsidRPr="002A1483" w:rsidRDefault="003E7F55" w:rsidP="00157748">
      <w:pPr>
        <w:spacing w:before="480" w:after="120" w:line="276" w:lineRule="auto"/>
        <w:jc w:val="both"/>
        <w:rPr>
          <w:rFonts w:ascii="Arial" w:eastAsia="Arial" w:hAnsi="Arial" w:cs="Arial"/>
        </w:rPr>
      </w:pPr>
      <w:proofErr w:type="spellStart"/>
      <w:r>
        <w:rPr>
          <w:rFonts w:ascii="Arial" w:eastAsia="Arial" w:hAnsi="Arial" w:cs="Arial"/>
        </w:rPr>
        <w:t>iRevealLite</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w:t>
      </w:r>
      <w:r w:rsidR="00082511" w:rsidRPr="002A1483">
        <w:rPr>
          <w:rFonts w:ascii="Arial" w:eastAsia="Arial" w:hAnsi="Arial" w:cs="Arial"/>
        </w:rPr>
        <w:lastRenderedPageBreak/>
        <w:t>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320672F" w14:textId="1B682CCE" w:rsidR="00625E04"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7148075" w:history="1">
            <w:r w:rsidR="00625E04" w:rsidRPr="00085DAC">
              <w:rPr>
                <w:rStyle w:val="Hyperlink"/>
                <w:noProof/>
              </w:rPr>
              <w:t>1.</w:t>
            </w:r>
            <w:r w:rsidR="00625E04">
              <w:rPr>
                <w:rFonts w:eastAsiaTheme="minorEastAsia" w:cstheme="minorBidi"/>
                <w:b w:val="0"/>
                <w:noProof/>
                <w:sz w:val="22"/>
                <w:szCs w:val="22"/>
              </w:rPr>
              <w:tab/>
            </w:r>
            <w:r w:rsidR="00625E04" w:rsidRPr="00085DAC">
              <w:rPr>
                <w:rStyle w:val="Hyperlink"/>
                <w:noProof/>
              </w:rPr>
              <w:t>Introduction</w:t>
            </w:r>
            <w:r w:rsidR="00625E04">
              <w:rPr>
                <w:noProof/>
                <w:webHidden/>
              </w:rPr>
              <w:tab/>
            </w:r>
            <w:r w:rsidR="00625E04">
              <w:rPr>
                <w:noProof/>
                <w:webHidden/>
              </w:rPr>
              <w:fldChar w:fldCharType="begin"/>
            </w:r>
            <w:r w:rsidR="00625E04">
              <w:rPr>
                <w:noProof/>
                <w:webHidden/>
              </w:rPr>
              <w:instrText xml:space="preserve"> PAGEREF _Toc507148075 \h </w:instrText>
            </w:r>
            <w:r w:rsidR="00625E04">
              <w:rPr>
                <w:noProof/>
                <w:webHidden/>
              </w:rPr>
            </w:r>
            <w:r w:rsidR="00625E04">
              <w:rPr>
                <w:noProof/>
                <w:webHidden/>
              </w:rPr>
              <w:fldChar w:fldCharType="separate"/>
            </w:r>
            <w:r w:rsidR="003E4E38">
              <w:rPr>
                <w:noProof/>
                <w:webHidden/>
              </w:rPr>
              <w:t>1</w:t>
            </w:r>
            <w:r w:rsidR="00625E04">
              <w:rPr>
                <w:noProof/>
                <w:webHidden/>
              </w:rPr>
              <w:fldChar w:fldCharType="end"/>
            </w:r>
          </w:hyperlink>
        </w:p>
        <w:p w14:paraId="4D233EE7" w14:textId="715931B1" w:rsidR="00625E04" w:rsidRDefault="003E4E38">
          <w:pPr>
            <w:pStyle w:val="TOC1"/>
            <w:tabs>
              <w:tab w:val="left" w:pos="480"/>
              <w:tab w:val="right" w:leader="dot" w:pos="9350"/>
            </w:tabs>
            <w:rPr>
              <w:rFonts w:eastAsiaTheme="minorEastAsia" w:cstheme="minorBidi"/>
              <w:b w:val="0"/>
              <w:noProof/>
              <w:sz w:val="22"/>
              <w:szCs w:val="22"/>
            </w:rPr>
          </w:pPr>
          <w:hyperlink w:anchor="_Toc507148076" w:history="1">
            <w:r w:rsidR="00625E04" w:rsidRPr="00085DAC">
              <w:rPr>
                <w:rStyle w:val="Hyperlink"/>
                <w:noProof/>
              </w:rPr>
              <w:t>2.</w:t>
            </w:r>
            <w:r w:rsidR="00625E04">
              <w:rPr>
                <w:rFonts w:eastAsiaTheme="minorEastAsia" w:cstheme="minorBidi"/>
                <w:b w:val="0"/>
                <w:noProof/>
                <w:sz w:val="22"/>
                <w:szCs w:val="22"/>
              </w:rPr>
              <w:tab/>
            </w:r>
            <w:r w:rsidR="00625E04" w:rsidRPr="00085DAC">
              <w:rPr>
                <w:rStyle w:val="Hyperlink"/>
                <w:noProof/>
              </w:rPr>
              <w:t>Prerequisites</w:t>
            </w:r>
            <w:r w:rsidR="00625E04">
              <w:rPr>
                <w:noProof/>
                <w:webHidden/>
              </w:rPr>
              <w:tab/>
            </w:r>
            <w:r w:rsidR="00625E04">
              <w:rPr>
                <w:noProof/>
                <w:webHidden/>
              </w:rPr>
              <w:fldChar w:fldCharType="begin"/>
            </w:r>
            <w:r w:rsidR="00625E04">
              <w:rPr>
                <w:noProof/>
                <w:webHidden/>
              </w:rPr>
              <w:instrText xml:space="preserve"> PAGEREF _Toc507148076 \h </w:instrText>
            </w:r>
            <w:r w:rsidR="00625E04">
              <w:rPr>
                <w:noProof/>
                <w:webHidden/>
              </w:rPr>
            </w:r>
            <w:r w:rsidR="00625E04">
              <w:rPr>
                <w:noProof/>
                <w:webHidden/>
              </w:rPr>
              <w:fldChar w:fldCharType="separate"/>
            </w:r>
            <w:r>
              <w:rPr>
                <w:noProof/>
                <w:webHidden/>
              </w:rPr>
              <w:t>1</w:t>
            </w:r>
            <w:r w:rsidR="00625E04">
              <w:rPr>
                <w:noProof/>
                <w:webHidden/>
              </w:rPr>
              <w:fldChar w:fldCharType="end"/>
            </w:r>
          </w:hyperlink>
        </w:p>
        <w:p w14:paraId="5C311309" w14:textId="3C04BF83" w:rsidR="00625E04" w:rsidRDefault="003E4E38">
          <w:pPr>
            <w:pStyle w:val="TOC2"/>
            <w:tabs>
              <w:tab w:val="left" w:pos="960"/>
              <w:tab w:val="right" w:leader="dot" w:pos="9350"/>
            </w:tabs>
            <w:rPr>
              <w:rFonts w:eastAsiaTheme="minorEastAsia" w:cstheme="minorBidi"/>
              <w:b w:val="0"/>
              <w:noProof/>
            </w:rPr>
          </w:pPr>
          <w:hyperlink w:anchor="_Toc507148077" w:history="1">
            <w:r w:rsidR="00625E04" w:rsidRPr="00085DAC">
              <w:rPr>
                <w:rStyle w:val="Hyperlink"/>
                <w:noProof/>
              </w:rPr>
              <w:t>2.1.</w:t>
            </w:r>
            <w:r w:rsidR="00625E04">
              <w:rPr>
                <w:rFonts w:eastAsiaTheme="minorEastAsia" w:cstheme="minorBidi"/>
                <w:b w:val="0"/>
                <w:noProof/>
              </w:rPr>
              <w:tab/>
            </w:r>
            <w:r w:rsidR="00625E04" w:rsidRPr="00085DAC">
              <w:rPr>
                <w:rStyle w:val="Hyperlink"/>
                <w:noProof/>
              </w:rPr>
              <w:t>Hardware</w:t>
            </w:r>
            <w:r w:rsidR="00625E04">
              <w:rPr>
                <w:noProof/>
                <w:webHidden/>
              </w:rPr>
              <w:tab/>
            </w:r>
            <w:r w:rsidR="00625E04">
              <w:rPr>
                <w:noProof/>
                <w:webHidden/>
              </w:rPr>
              <w:fldChar w:fldCharType="begin"/>
            </w:r>
            <w:r w:rsidR="00625E04">
              <w:rPr>
                <w:noProof/>
                <w:webHidden/>
              </w:rPr>
              <w:instrText xml:space="preserve"> PAGEREF _Toc507148077 \h </w:instrText>
            </w:r>
            <w:r w:rsidR="00625E04">
              <w:rPr>
                <w:noProof/>
                <w:webHidden/>
              </w:rPr>
            </w:r>
            <w:r w:rsidR="00625E04">
              <w:rPr>
                <w:noProof/>
                <w:webHidden/>
              </w:rPr>
              <w:fldChar w:fldCharType="separate"/>
            </w:r>
            <w:r>
              <w:rPr>
                <w:noProof/>
                <w:webHidden/>
              </w:rPr>
              <w:t>1</w:t>
            </w:r>
            <w:r w:rsidR="00625E04">
              <w:rPr>
                <w:noProof/>
                <w:webHidden/>
              </w:rPr>
              <w:fldChar w:fldCharType="end"/>
            </w:r>
          </w:hyperlink>
        </w:p>
        <w:p w14:paraId="61B4286B" w14:textId="697318EF" w:rsidR="00625E04" w:rsidRDefault="003E4E38">
          <w:pPr>
            <w:pStyle w:val="TOC2"/>
            <w:tabs>
              <w:tab w:val="left" w:pos="960"/>
              <w:tab w:val="right" w:leader="dot" w:pos="9350"/>
            </w:tabs>
            <w:rPr>
              <w:rFonts w:eastAsiaTheme="minorEastAsia" w:cstheme="minorBidi"/>
              <w:b w:val="0"/>
              <w:noProof/>
            </w:rPr>
          </w:pPr>
          <w:hyperlink w:anchor="_Toc507148078" w:history="1">
            <w:r w:rsidR="00625E04" w:rsidRPr="00085DAC">
              <w:rPr>
                <w:rStyle w:val="Hyperlink"/>
                <w:noProof/>
              </w:rPr>
              <w:t>2.2.</w:t>
            </w:r>
            <w:r w:rsidR="00625E04">
              <w:rPr>
                <w:rFonts w:eastAsiaTheme="minorEastAsia" w:cstheme="minorBidi"/>
                <w:b w:val="0"/>
                <w:noProof/>
              </w:rPr>
              <w:tab/>
            </w:r>
            <w:r w:rsidR="00625E04" w:rsidRPr="00085DAC">
              <w:rPr>
                <w:rStyle w:val="Hyperlink"/>
                <w:noProof/>
              </w:rPr>
              <w:t>Software</w:t>
            </w:r>
            <w:r w:rsidR="00625E04">
              <w:rPr>
                <w:noProof/>
                <w:webHidden/>
              </w:rPr>
              <w:tab/>
            </w:r>
            <w:r w:rsidR="00625E04">
              <w:rPr>
                <w:noProof/>
                <w:webHidden/>
              </w:rPr>
              <w:fldChar w:fldCharType="begin"/>
            </w:r>
            <w:r w:rsidR="00625E04">
              <w:rPr>
                <w:noProof/>
                <w:webHidden/>
              </w:rPr>
              <w:instrText xml:space="preserve"> PAGEREF _Toc507148078 \h </w:instrText>
            </w:r>
            <w:r w:rsidR="00625E04">
              <w:rPr>
                <w:noProof/>
                <w:webHidden/>
              </w:rPr>
            </w:r>
            <w:r w:rsidR="00625E04">
              <w:rPr>
                <w:noProof/>
                <w:webHidden/>
              </w:rPr>
              <w:fldChar w:fldCharType="separate"/>
            </w:r>
            <w:r>
              <w:rPr>
                <w:noProof/>
                <w:webHidden/>
              </w:rPr>
              <w:t>1</w:t>
            </w:r>
            <w:r w:rsidR="00625E04">
              <w:rPr>
                <w:noProof/>
                <w:webHidden/>
              </w:rPr>
              <w:fldChar w:fldCharType="end"/>
            </w:r>
          </w:hyperlink>
        </w:p>
        <w:p w14:paraId="577F7D24" w14:textId="6367AB6F" w:rsidR="00625E04" w:rsidRDefault="003E4E38">
          <w:pPr>
            <w:pStyle w:val="TOC3"/>
            <w:tabs>
              <w:tab w:val="right" w:leader="dot" w:pos="9350"/>
            </w:tabs>
            <w:rPr>
              <w:rFonts w:eastAsiaTheme="minorEastAsia" w:cstheme="minorBidi"/>
              <w:noProof/>
            </w:rPr>
          </w:pPr>
          <w:hyperlink w:anchor="_Toc507148079" w:history="1">
            <w:r w:rsidR="00625E04" w:rsidRPr="00085DAC">
              <w:rPr>
                <w:rStyle w:val="Hyperlink"/>
                <w:noProof/>
              </w:rPr>
              <w:t>2.2.1 Required third party software packages</w:t>
            </w:r>
            <w:r w:rsidR="00625E04">
              <w:rPr>
                <w:noProof/>
                <w:webHidden/>
              </w:rPr>
              <w:tab/>
            </w:r>
            <w:r w:rsidR="00625E04">
              <w:rPr>
                <w:noProof/>
                <w:webHidden/>
              </w:rPr>
              <w:fldChar w:fldCharType="begin"/>
            </w:r>
            <w:r w:rsidR="00625E04">
              <w:rPr>
                <w:noProof/>
                <w:webHidden/>
              </w:rPr>
              <w:instrText xml:space="preserve"> PAGEREF _Toc507148079 \h </w:instrText>
            </w:r>
            <w:r w:rsidR="00625E04">
              <w:rPr>
                <w:noProof/>
                <w:webHidden/>
              </w:rPr>
            </w:r>
            <w:r w:rsidR="00625E04">
              <w:rPr>
                <w:noProof/>
                <w:webHidden/>
              </w:rPr>
              <w:fldChar w:fldCharType="separate"/>
            </w:r>
            <w:r>
              <w:rPr>
                <w:noProof/>
                <w:webHidden/>
              </w:rPr>
              <w:t>1</w:t>
            </w:r>
            <w:r w:rsidR="00625E04">
              <w:rPr>
                <w:noProof/>
                <w:webHidden/>
              </w:rPr>
              <w:fldChar w:fldCharType="end"/>
            </w:r>
          </w:hyperlink>
        </w:p>
        <w:p w14:paraId="50F0B9F9" w14:textId="021FD18D" w:rsidR="00625E04" w:rsidRDefault="003E4E38">
          <w:pPr>
            <w:pStyle w:val="TOC3"/>
            <w:tabs>
              <w:tab w:val="right" w:leader="dot" w:pos="9350"/>
            </w:tabs>
            <w:rPr>
              <w:rFonts w:eastAsiaTheme="minorEastAsia" w:cstheme="minorBidi"/>
              <w:noProof/>
            </w:rPr>
          </w:pPr>
          <w:hyperlink w:anchor="_Toc507148080" w:history="1">
            <w:r w:rsidR="00625E04" w:rsidRPr="00085DAC">
              <w:rPr>
                <w:rStyle w:val="Hyperlink"/>
                <w:noProof/>
              </w:rPr>
              <w:t>2.2.2 Software packages for integrating ROM with process system engineering package</w:t>
            </w:r>
            <w:r w:rsidR="00625E04">
              <w:rPr>
                <w:noProof/>
                <w:webHidden/>
              </w:rPr>
              <w:tab/>
            </w:r>
            <w:r w:rsidR="00625E04">
              <w:rPr>
                <w:noProof/>
                <w:webHidden/>
              </w:rPr>
              <w:fldChar w:fldCharType="begin"/>
            </w:r>
            <w:r w:rsidR="00625E04">
              <w:rPr>
                <w:noProof/>
                <w:webHidden/>
              </w:rPr>
              <w:instrText xml:space="preserve"> PAGEREF _Toc507148080 \h </w:instrText>
            </w:r>
            <w:r w:rsidR="00625E04">
              <w:rPr>
                <w:noProof/>
                <w:webHidden/>
              </w:rPr>
            </w:r>
            <w:r w:rsidR="00625E04">
              <w:rPr>
                <w:noProof/>
                <w:webHidden/>
              </w:rPr>
              <w:fldChar w:fldCharType="separate"/>
            </w:r>
            <w:r>
              <w:rPr>
                <w:noProof/>
                <w:webHidden/>
              </w:rPr>
              <w:t>1</w:t>
            </w:r>
            <w:r w:rsidR="00625E04">
              <w:rPr>
                <w:noProof/>
                <w:webHidden/>
              </w:rPr>
              <w:fldChar w:fldCharType="end"/>
            </w:r>
          </w:hyperlink>
        </w:p>
        <w:p w14:paraId="3E1B74E0" w14:textId="139EFCCA" w:rsidR="00625E04" w:rsidRDefault="003E4E38">
          <w:pPr>
            <w:pStyle w:val="TOC1"/>
            <w:tabs>
              <w:tab w:val="left" w:pos="480"/>
              <w:tab w:val="right" w:leader="dot" w:pos="9350"/>
            </w:tabs>
            <w:rPr>
              <w:rFonts w:eastAsiaTheme="minorEastAsia" w:cstheme="minorBidi"/>
              <w:b w:val="0"/>
              <w:noProof/>
              <w:sz w:val="22"/>
              <w:szCs w:val="22"/>
            </w:rPr>
          </w:pPr>
          <w:hyperlink w:anchor="_Toc507148081" w:history="1">
            <w:r w:rsidR="00625E04" w:rsidRPr="00085DAC">
              <w:rPr>
                <w:rStyle w:val="Hyperlink"/>
                <w:noProof/>
              </w:rPr>
              <w:t>3.</w:t>
            </w:r>
            <w:r w:rsidR="00625E04">
              <w:rPr>
                <w:rFonts w:eastAsiaTheme="minorEastAsia" w:cstheme="minorBidi"/>
                <w:b w:val="0"/>
                <w:noProof/>
                <w:sz w:val="22"/>
                <w:szCs w:val="22"/>
              </w:rPr>
              <w:tab/>
            </w:r>
            <w:r w:rsidR="00625E04" w:rsidRPr="00085DAC">
              <w:rPr>
                <w:rStyle w:val="Hyperlink"/>
                <w:noProof/>
              </w:rPr>
              <w:t>Basic Installation</w:t>
            </w:r>
            <w:r w:rsidR="00625E04">
              <w:rPr>
                <w:noProof/>
                <w:webHidden/>
              </w:rPr>
              <w:tab/>
            </w:r>
            <w:r w:rsidR="00625E04">
              <w:rPr>
                <w:noProof/>
                <w:webHidden/>
              </w:rPr>
              <w:fldChar w:fldCharType="begin"/>
            </w:r>
            <w:r w:rsidR="00625E04">
              <w:rPr>
                <w:noProof/>
                <w:webHidden/>
              </w:rPr>
              <w:instrText xml:space="preserve"> PAGEREF _Toc507148081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3E5F9309" w14:textId="29623C1A" w:rsidR="00625E04" w:rsidRDefault="003E4E38">
          <w:pPr>
            <w:pStyle w:val="TOC2"/>
            <w:tabs>
              <w:tab w:val="left" w:pos="960"/>
              <w:tab w:val="right" w:leader="dot" w:pos="9350"/>
            </w:tabs>
            <w:rPr>
              <w:rFonts w:eastAsiaTheme="minorEastAsia" w:cstheme="minorBidi"/>
              <w:b w:val="0"/>
              <w:noProof/>
            </w:rPr>
          </w:pPr>
          <w:hyperlink w:anchor="_Toc507148082" w:history="1">
            <w:r w:rsidR="00625E04" w:rsidRPr="00085DAC">
              <w:rPr>
                <w:rStyle w:val="Hyperlink"/>
                <w:noProof/>
              </w:rPr>
              <w:t>3.1.</w:t>
            </w:r>
            <w:r w:rsidR="00625E04">
              <w:rPr>
                <w:rFonts w:eastAsiaTheme="minorEastAsia" w:cstheme="minorBidi"/>
                <w:b w:val="0"/>
                <w:noProof/>
              </w:rPr>
              <w:tab/>
            </w:r>
            <w:r w:rsidR="00625E04" w:rsidRPr="00085DAC">
              <w:rPr>
                <w:rStyle w:val="Hyperlink"/>
                <w:noProof/>
              </w:rPr>
              <w:t>Third Party Software Installation</w:t>
            </w:r>
            <w:r w:rsidR="00625E04">
              <w:rPr>
                <w:noProof/>
                <w:webHidden/>
              </w:rPr>
              <w:tab/>
            </w:r>
            <w:r w:rsidR="00625E04">
              <w:rPr>
                <w:noProof/>
                <w:webHidden/>
              </w:rPr>
              <w:fldChar w:fldCharType="begin"/>
            </w:r>
            <w:r w:rsidR="00625E04">
              <w:rPr>
                <w:noProof/>
                <w:webHidden/>
              </w:rPr>
              <w:instrText xml:space="preserve"> PAGEREF _Toc507148082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73989C0E" w14:textId="3028D86A" w:rsidR="00625E04" w:rsidRDefault="003E4E38">
          <w:pPr>
            <w:pStyle w:val="TOC3"/>
            <w:tabs>
              <w:tab w:val="right" w:leader="dot" w:pos="9350"/>
            </w:tabs>
            <w:rPr>
              <w:rFonts w:eastAsiaTheme="minorEastAsia" w:cstheme="minorBidi"/>
              <w:noProof/>
            </w:rPr>
          </w:pPr>
          <w:hyperlink w:anchor="_Toc507148083" w:history="1">
            <w:r w:rsidR="00625E04" w:rsidRPr="00085DAC">
              <w:rPr>
                <w:rStyle w:val="Hyperlink"/>
                <w:noProof/>
              </w:rPr>
              <w:t>3.1.1 Java installation</w:t>
            </w:r>
            <w:r w:rsidR="00625E04">
              <w:rPr>
                <w:noProof/>
                <w:webHidden/>
              </w:rPr>
              <w:tab/>
            </w:r>
            <w:r w:rsidR="00625E04">
              <w:rPr>
                <w:noProof/>
                <w:webHidden/>
              </w:rPr>
              <w:fldChar w:fldCharType="begin"/>
            </w:r>
            <w:r w:rsidR="00625E04">
              <w:rPr>
                <w:noProof/>
                <w:webHidden/>
              </w:rPr>
              <w:instrText xml:space="preserve"> PAGEREF _Toc507148083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40A7B27B" w14:textId="572A3572" w:rsidR="00625E04" w:rsidRDefault="003E4E38">
          <w:pPr>
            <w:pStyle w:val="TOC3"/>
            <w:tabs>
              <w:tab w:val="right" w:leader="dot" w:pos="9350"/>
            </w:tabs>
            <w:rPr>
              <w:rFonts w:eastAsiaTheme="minorEastAsia" w:cstheme="minorBidi"/>
              <w:noProof/>
            </w:rPr>
          </w:pPr>
          <w:hyperlink w:anchor="_Toc507148084" w:history="1">
            <w:r w:rsidR="00625E04" w:rsidRPr="00085DAC">
              <w:rPr>
                <w:rStyle w:val="Hyperlink"/>
                <w:noProof/>
              </w:rPr>
              <w:t>3.1.2 Aspen Installation</w:t>
            </w:r>
            <w:r w:rsidR="00625E04">
              <w:rPr>
                <w:noProof/>
                <w:webHidden/>
              </w:rPr>
              <w:tab/>
            </w:r>
            <w:r w:rsidR="00625E04">
              <w:rPr>
                <w:noProof/>
                <w:webHidden/>
              </w:rPr>
              <w:fldChar w:fldCharType="begin"/>
            </w:r>
            <w:r w:rsidR="00625E04">
              <w:rPr>
                <w:noProof/>
                <w:webHidden/>
              </w:rPr>
              <w:instrText xml:space="preserve"> PAGEREF _Toc507148084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7C76FA03" w14:textId="09BAEA8A" w:rsidR="00625E04" w:rsidRDefault="003E4E38">
          <w:pPr>
            <w:pStyle w:val="TOC3"/>
            <w:tabs>
              <w:tab w:val="right" w:leader="dot" w:pos="9350"/>
            </w:tabs>
            <w:rPr>
              <w:rFonts w:eastAsiaTheme="minorEastAsia" w:cstheme="minorBidi"/>
              <w:noProof/>
            </w:rPr>
          </w:pPr>
          <w:hyperlink w:anchor="_Toc507148085" w:history="1">
            <w:r w:rsidR="00625E04" w:rsidRPr="00085DAC">
              <w:rPr>
                <w:rStyle w:val="Hyperlink"/>
                <w:noProof/>
              </w:rPr>
              <w:t>Follow AspenTech’s installation guide to install ACM and Aspen Plus version 9 or higher.</w:t>
            </w:r>
            <w:r w:rsidR="00625E04">
              <w:rPr>
                <w:noProof/>
                <w:webHidden/>
              </w:rPr>
              <w:tab/>
            </w:r>
            <w:r w:rsidR="00625E04">
              <w:rPr>
                <w:noProof/>
                <w:webHidden/>
              </w:rPr>
              <w:fldChar w:fldCharType="begin"/>
            </w:r>
            <w:r w:rsidR="00625E04">
              <w:rPr>
                <w:noProof/>
                <w:webHidden/>
              </w:rPr>
              <w:instrText xml:space="preserve"> PAGEREF _Toc507148085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7B62436A" w14:textId="2519B33B" w:rsidR="00625E04" w:rsidRDefault="003E4E38">
          <w:pPr>
            <w:pStyle w:val="TOC2"/>
            <w:tabs>
              <w:tab w:val="left" w:pos="960"/>
              <w:tab w:val="right" w:leader="dot" w:pos="9350"/>
            </w:tabs>
            <w:rPr>
              <w:rFonts w:eastAsiaTheme="minorEastAsia" w:cstheme="minorBidi"/>
              <w:b w:val="0"/>
              <w:noProof/>
            </w:rPr>
          </w:pPr>
          <w:hyperlink w:anchor="_Toc507148086" w:history="1">
            <w:r w:rsidR="00625E04" w:rsidRPr="00085DAC">
              <w:rPr>
                <w:rStyle w:val="Hyperlink"/>
                <w:noProof/>
              </w:rPr>
              <w:t>3.2.</w:t>
            </w:r>
            <w:r w:rsidR="00625E04">
              <w:rPr>
                <w:rFonts w:eastAsiaTheme="minorEastAsia" w:cstheme="minorBidi"/>
                <w:b w:val="0"/>
                <w:noProof/>
              </w:rPr>
              <w:tab/>
            </w:r>
            <w:r w:rsidR="00625E04" w:rsidRPr="00085DAC">
              <w:rPr>
                <w:rStyle w:val="Hyperlink"/>
                <w:noProof/>
              </w:rPr>
              <w:t>Product Build (For Developers Only)</w:t>
            </w:r>
            <w:r w:rsidR="00625E04">
              <w:rPr>
                <w:noProof/>
                <w:webHidden/>
              </w:rPr>
              <w:tab/>
            </w:r>
            <w:r w:rsidR="00625E04">
              <w:rPr>
                <w:noProof/>
                <w:webHidden/>
              </w:rPr>
              <w:fldChar w:fldCharType="begin"/>
            </w:r>
            <w:r w:rsidR="00625E04">
              <w:rPr>
                <w:noProof/>
                <w:webHidden/>
              </w:rPr>
              <w:instrText xml:space="preserve"> PAGEREF _Toc507148086 \h </w:instrText>
            </w:r>
            <w:r w:rsidR="00625E04">
              <w:rPr>
                <w:noProof/>
                <w:webHidden/>
              </w:rPr>
            </w:r>
            <w:r w:rsidR="00625E04">
              <w:rPr>
                <w:noProof/>
                <w:webHidden/>
              </w:rPr>
              <w:fldChar w:fldCharType="separate"/>
            </w:r>
            <w:r>
              <w:rPr>
                <w:noProof/>
                <w:webHidden/>
              </w:rPr>
              <w:t>2</w:t>
            </w:r>
            <w:r w:rsidR="00625E04">
              <w:rPr>
                <w:noProof/>
                <w:webHidden/>
              </w:rPr>
              <w:fldChar w:fldCharType="end"/>
            </w:r>
          </w:hyperlink>
        </w:p>
        <w:p w14:paraId="03C1434E" w14:textId="4F62A052" w:rsidR="00625E04" w:rsidRDefault="003E4E38">
          <w:pPr>
            <w:pStyle w:val="TOC2"/>
            <w:tabs>
              <w:tab w:val="left" w:pos="960"/>
              <w:tab w:val="right" w:leader="dot" w:pos="9350"/>
            </w:tabs>
            <w:rPr>
              <w:rFonts w:eastAsiaTheme="minorEastAsia" w:cstheme="minorBidi"/>
              <w:b w:val="0"/>
              <w:noProof/>
            </w:rPr>
          </w:pPr>
          <w:hyperlink w:anchor="_Toc507148087" w:history="1">
            <w:r w:rsidR="00625E04" w:rsidRPr="00085DAC">
              <w:rPr>
                <w:rStyle w:val="Hyperlink"/>
                <w:noProof/>
              </w:rPr>
              <w:t>3.3.</w:t>
            </w:r>
            <w:r w:rsidR="00625E04">
              <w:rPr>
                <w:rFonts w:eastAsiaTheme="minorEastAsia" w:cstheme="minorBidi"/>
                <w:b w:val="0"/>
                <w:noProof/>
              </w:rPr>
              <w:tab/>
            </w:r>
            <w:r w:rsidR="00625E04" w:rsidRPr="00085DAC">
              <w:rPr>
                <w:rStyle w:val="Hyperlink"/>
                <w:noProof/>
              </w:rPr>
              <w:t>Product Installation</w:t>
            </w:r>
            <w:r w:rsidR="00625E04">
              <w:rPr>
                <w:noProof/>
                <w:webHidden/>
              </w:rPr>
              <w:tab/>
            </w:r>
            <w:r w:rsidR="00625E04">
              <w:rPr>
                <w:noProof/>
                <w:webHidden/>
              </w:rPr>
              <w:fldChar w:fldCharType="begin"/>
            </w:r>
            <w:r w:rsidR="00625E04">
              <w:rPr>
                <w:noProof/>
                <w:webHidden/>
              </w:rPr>
              <w:instrText xml:space="preserve"> PAGEREF _Toc507148087 \h </w:instrText>
            </w:r>
            <w:r w:rsidR="00625E04">
              <w:rPr>
                <w:noProof/>
                <w:webHidden/>
              </w:rPr>
            </w:r>
            <w:r w:rsidR="00625E04">
              <w:rPr>
                <w:noProof/>
                <w:webHidden/>
              </w:rPr>
              <w:fldChar w:fldCharType="separate"/>
            </w:r>
            <w:r>
              <w:rPr>
                <w:noProof/>
                <w:webHidden/>
              </w:rPr>
              <w:t>3</w:t>
            </w:r>
            <w:r w:rsidR="00625E04">
              <w:rPr>
                <w:noProof/>
                <w:webHidden/>
              </w:rPr>
              <w:fldChar w:fldCharType="end"/>
            </w:r>
          </w:hyperlink>
        </w:p>
        <w:p w14:paraId="283FBC50" w14:textId="32A96D6E" w:rsidR="00625E04" w:rsidRDefault="003E4E38">
          <w:pPr>
            <w:pStyle w:val="TOC1"/>
            <w:tabs>
              <w:tab w:val="left" w:pos="480"/>
              <w:tab w:val="right" w:leader="dot" w:pos="9350"/>
            </w:tabs>
            <w:rPr>
              <w:rFonts w:eastAsiaTheme="minorEastAsia" w:cstheme="minorBidi"/>
              <w:b w:val="0"/>
              <w:noProof/>
              <w:sz w:val="22"/>
              <w:szCs w:val="22"/>
            </w:rPr>
          </w:pPr>
          <w:hyperlink w:anchor="_Toc507148088" w:history="1">
            <w:r w:rsidR="00625E04" w:rsidRPr="00085DAC">
              <w:rPr>
                <w:rStyle w:val="Hyperlink"/>
                <w:noProof/>
              </w:rPr>
              <w:t>4.</w:t>
            </w:r>
            <w:r w:rsidR="00625E04">
              <w:rPr>
                <w:rFonts w:eastAsiaTheme="minorEastAsia" w:cstheme="minorBidi"/>
                <w:b w:val="0"/>
                <w:noProof/>
                <w:sz w:val="22"/>
                <w:szCs w:val="22"/>
              </w:rPr>
              <w:tab/>
            </w:r>
            <w:r w:rsidR="00625E04" w:rsidRPr="00085DAC">
              <w:rPr>
                <w:rStyle w:val="Hyperlink"/>
                <w:noProof/>
              </w:rPr>
              <w:t>Installation Test</w:t>
            </w:r>
            <w:r w:rsidR="00625E04">
              <w:rPr>
                <w:noProof/>
                <w:webHidden/>
              </w:rPr>
              <w:tab/>
            </w:r>
            <w:r w:rsidR="00625E04">
              <w:rPr>
                <w:noProof/>
                <w:webHidden/>
              </w:rPr>
              <w:fldChar w:fldCharType="begin"/>
            </w:r>
            <w:r w:rsidR="00625E04">
              <w:rPr>
                <w:noProof/>
                <w:webHidden/>
              </w:rPr>
              <w:instrText xml:space="preserve"> PAGEREF _Toc507148088 \h </w:instrText>
            </w:r>
            <w:r w:rsidR="00625E04">
              <w:rPr>
                <w:noProof/>
                <w:webHidden/>
              </w:rPr>
            </w:r>
            <w:r w:rsidR="00625E04">
              <w:rPr>
                <w:noProof/>
                <w:webHidden/>
              </w:rPr>
              <w:fldChar w:fldCharType="separate"/>
            </w:r>
            <w:r>
              <w:rPr>
                <w:noProof/>
                <w:webHidden/>
              </w:rPr>
              <w:t>3</w:t>
            </w:r>
            <w:r w:rsidR="00625E04">
              <w:rPr>
                <w:noProof/>
                <w:webHidden/>
              </w:rPr>
              <w:fldChar w:fldCharType="end"/>
            </w:r>
          </w:hyperlink>
        </w:p>
        <w:p w14:paraId="30280CA6" w14:textId="7C41FF0D" w:rsidR="00625E04" w:rsidRDefault="003E4E38">
          <w:pPr>
            <w:pStyle w:val="TOC1"/>
            <w:tabs>
              <w:tab w:val="left" w:pos="480"/>
              <w:tab w:val="right" w:leader="dot" w:pos="9350"/>
            </w:tabs>
            <w:rPr>
              <w:rFonts w:eastAsiaTheme="minorEastAsia" w:cstheme="minorBidi"/>
              <w:b w:val="0"/>
              <w:noProof/>
              <w:sz w:val="22"/>
              <w:szCs w:val="22"/>
            </w:rPr>
          </w:pPr>
          <w:hyperlink w:anchor="_Toc507148089" w:history="1">
            <w:r w:rsidR="00625E04" w:rsidRPr="00085DAC">
              <w:rPr>
                <w:rStyle w:val="Hyperlink"/>
                <w:noProof/>
              </w:rPr>
              <w:t>5.</w:t>
            </w:r>
            <w:r w:rsidR="00625E04">
              <w:rPr>
                <w:rFonts w:eastAsiaTheme="minorEastAsia" w:cstheme="minorBidi"/>
                <w:b w:val="0"/>
                <w:noProof/>
                <w:sz w:val="22"/>
                <w:szCs w:val="22"/>
              </w:rPr>
              <w:tab/>
            </w:r>
            <w:r w:rsidR="00625E04" w:rsidRPr="00085DAC">
              <w:rPr>
                <w:rStyle w:val="Hyperlink"/>
                <w:noProof/>
              </w:rPr>
              <w:t>Installation Problems</w:t>
            </w:r>
            <w:r w:rsidR="00625E04">
              <w:rPr>
                <w:noProof/>
                <w:webHidden/>
              </w:rPr>
              <w:tab/>
            </w:r>
            <w:r w:rsidR="00625E04">
              <w:rPr>
                <w:noProof/>
                <w:webHidden/>
              </w:rPr>
              <w:fldChar w:fldCharType="begin"/>
            </w:r>
            <w:r w:rsidR="00625E04">
              <w:rPr>
                <w:noProof/>
                <w:webHidden/>
              </w:rPr>
              <w:instrText xml:space="preserve"> PAGEREF _Toc507148089 \h </w:instrText>
            </w:r>
            <w:r w:rsidR="00625E04">
              <w:rPr>
                <w:noProof/>
                <w:webHidden/>
              </w:rPr>
            </w:r>
            <w:r w:rsidR="00625E04">
              <w:rPr>
                <w:noProof/>
                <w:webHidden/>
              </w:rPr>
              <w:fldChar w:fldCharType="separate"/>
            </w:r>
            <w:r>
              <w:rPr>
                <w:noProof/>
                <w:webHidden/>
              </w:rPr>
              <w:t>3</w:t>
            </w:r>
            <w:r w:rsidR="00625E04">
              <w:rPr>
                <w:noProof/>
                <w:webHidden/>
              </w:rPr>
              <w:fldChar w:fldCharType="end"/>
            </w:r>
          </w:hyperlink>
        </w:p>
        <w:p w14:paraId="0B7A1001" w14:textId="2FAD2D4B" w:rsidR="00625E04" w:rsidRDefault="003E4E38">
          <w:pPr>
            <w:pStyle w:val="TOC2"/>
            <w:tabs>
              <w:tab w:val="left" w:pos="960"/>
              <w:tab w:val="right" w:leader="dot" w:pos="9350"/>
            </w:tabs>
            <w:rPr>
              <w:rFonts w:eastAsiaTheme="minorEastAsia" w:cstheme="minorBidi"/>
              <w:b w:val="0"/>
              <w:noProof/>
            </w:rPr>
          </w:pPr>
          <w:hyperlink w:anchor="_Toc507148090" w:history="1">
            <w:r w:rsidR="00625E04" w:rsidRPr="00085DAC">
              <w:rPr>
                <w:rStyle w:val="Hyperlink"/>
                <w:noProof/>
              </w:rPr>
              <w:t>5.1.</w:t>
            </w:r>
            <w:r w:rsidR="00625E04">
              <w:rPr>
                <w:rFonts w:eastAsiaTheme="minorEastAsia" w:cstheme="minorBidi"/>
                <w:b w:val="0"/>
                <w:noProof/>
              </w:rPr>
              <w:tab/>
            </w:r>
            <w:r w:rsidR="00625E04" w:rsidRPr="00085DAC">
              <w:rPr>
                <w:rStyle w:val="Hyperlink"/>
                <w:noProof/>
              </w:rPr>
              <w:t>Known Issues/Fixes</w:t>
            </w:r>
            <w:r w:rsidR="00625E04">
              <w:rPr>
                <w:noProof/>
                <w:webHidden/>
              </w:rPr>
              <w:tab/>
            </w:r>
            <w:r w:rsidR="00625E04">
              <w:rPr>
                <w:noProof/>
                <w:webHidden/>
              </w:rPr>
              <w:fldChar w:fldCharType="begin"/>
            </w:r>
            <w:r w:rsidR="00625E04">
              <w:rPr>
                <w:noProof/>
                <w:webHidden/>
              </w:rPr>
              <w:instrText xml:space="preserve"> PAGEREF _Toc507148090 \h </w:instrText>
            </w:r>
            <w:r w:rsidR="00625E04">
              <w:rPr>
                <w:noProof/>
                <w:webHidden/>
              </w:rPr>
            </w:r>
            <w:r w:rsidR="00625E04">
              <w:rPr>
                <w:noProof/>
                <w:webHidden/>
              </w:rPr>
              <w:fldChar w:fldCharType="separate"/>
            </w:r>
            <w:r>
              <w:rPr>
                <w:noProof/>
                <w:webHidden/>
              </w:rPr>
              <w:t>3</w:t>
            </w:r>
            <w:r w:rsidR="00625E04">
              <w:rPr>
                <w:noProof/>
                <w:webHidden/>
              </w:rPr>
              <w:fldChar w:fldCharType="end"/>
            </w:r>
          </w:hyperlink>
        </w:p>
        <w:p w14:paraId="64C4A5B7" w14:textId="620CF1EE" w:rsidR="00625E04" w:rsidRDefault="003E4E38">
          <w:pPr>
            <w:pStyle w:val="TOC2"/>
            <w:tabs>
              <w:tab w:val="left" w:pos="960"/>
              <w:tab w:val="right" w:leader="dot" w:pos="9350"/>
            </w:tabs>
            <w:rPr>
              <w:rFonts w:eastAsiaTheme="minorEastAsia" w:cstheme="minorBidi"/>
              <w:b w:val="0"/>
              <w:noProof/>
            </w:rPr>
          </w:pPr>
          <w:hyperlink w:anchor="_Toc507148091" w:history="1">
            <w:r w:rsidR="00625E04" w:rsidRPr="00085DAC">
              <w:rPr>
                <w:rStyle w:val="Hyperlink"/>
                <w:noProof/>
              </w:rPr>
              <w:t>5.2.</w:t>
            </w:r>
            <w:r w:rsidR="00625E04">
              <w:rPr>
                <w:rFonts w:eastAsiaTheme="minorEastAsia" w:cstheme="minorBidi"/>
                <w:b w:val="0"/>
                <w:noProof/>
              </w:rPr>
              <w:tab/>
            </w:r>
            <w:r w:rsidR="00625E04" w:rsidRPr="00085DAC">
              <w:rPr>
                <w:rStyle w:val="Hyperlink"/>
                <w:noProof/>
              </w:rPr>
              <w:t>Reporting Installation issues</w:t>
            </w:r>
            <w:r w:rsidR="00625E04">
              <w:rPr>
                <w:noProof/>
                <w:webHidden/>
              </w:rPr>
              <w:tab/>
            </w:r>
            <w:r w:rsidR="00625E04">
              <w:rPr>
                <w:noProof/>
                <w:webHidden/>
              </w:rPr>
              <w:fldChar w:fldCharType="begin"/>
            </w:r>
            <w:r w:rsidR="00625E04">
              <w:rPr>
                <w:noProof/>
                <w:webHidden/>
              </w:rPr>
              <w:instrText xml:space="preserve"> PAGEREF _Toc507148091 \h </w:instrText>
            </w:r>
            <w:r w:rsidR="00625E04">
              <w:rPr>
                <w:noProof/>
                <w:webHidden/>
              </w:rPr>
            </w:r>
            <w:r w:rsidR="00625E04">
              <w:rPr>
                <w:noProof/>
                <w:webHidden/>
              </w:rPr>
              <w:fldChar w:fldCharType="separate"/>
            </w:r>
            <w:r>
              <w:rPr>
                <w:noProof/>
                <w:webHidden/>
              </w:rPr>
              <w:t>3</w:t>
            </w:r>
            <w:r w:rsidR="00625E04">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default" r:id="rId24"/>
          <w:headerReference w:type="first" r:id="rId25"/>
          <w:footerReference w:type="first" r:id="rId26"/>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07148075"/>
      <w:bookmarkEnd w:id="1"/>
      <w:r>
        <w:lastRenderedPageBreak/>
        <w:t>Introduction</w:t>
      </w:r>
      <w:bookmarkEnd w:id="2"/>
      <w:r>
        <w:t xml:space="preserve">  </w:t>
      </w:r>
    </w:p>
    <w:p w14:paraId="761996BA" w14:textId="61D616CD" w:rsidR="003540F2" w:rsidRDefault="003E7F55" w:rsidP="00157748">
      <w:pPr>
        <w:jc w:val="both"/>
      </w:pPr>
      <w:proofErr w:type="spellStart"/>
      <w:r>
        <w:t>iRevealLite</w:t>
      </w:r>
      <w:proofErr w:type="spellEnd"/>
      <w:r w:rsidR="003540F2">
        <w:t xml:space="preserve"> framework is a toolkit for</w:t>
      </w:r>
      <w:r w:rsidR="00385B78">
        <w:t xml:space="preserve"> generating reduced order models (ROMs) from high-fidelity model</w:t>
      </w:r>
      <w:r w:rsidR="003540F2">
        <w:t xml:space="preserve"> simulations. It has been developed under Carbon Capture Simulation Initiative for response surface generation of Computational F</w:t>
      </w:r>
      <w:r w:rsidR="00C85639">
        <w:t>luid Dynamics</w:t>
      </w:r>
      <w:r w:rsidR="00157748">
        <w:t xml:space="preserve"> </w:t>
      </w:r>
      <w:r w:rsidR="00C85639">
        <w:t xml:space="preserve">(CFD) models </w:t>
      </w:r>
      <w:r w:rsidR="00157748">
        <w:t>such as</w:t>
      </w:r>
      <w:r w:rsidR="00C85639">
        <w:t xml:space="preserve"> </w:t>
      </w:r>
      <w:r w:rsidR="003540F2">
        <w:t>Multiphase F</w:t>
      </w:r>
      <w:r w:rsidR="00157748">
        <w:t>low with Interphase Exchanges (MFIX),</w:t>
      </w:r>
      <w:r w:rsidR="003540F2">
        <w:t xml:space="preserve"> </w:t>
      </w:r>
      <w:r w:rsidR="00C85639">
        <w:t xml:space="preserve">Barracuda, Fluent or any other </w:t>
      </w:r>
      <w:r w:rsidR="00157748">
        <w:t xml:space="preserve">high-fidelity </w:t>
      </w:r>
      <w:r w:rsidR="00C85639">
        <w:t>model</w:t>
      </w:r>
      <w:r w:rsidR="00157748">
        <w:t>s</w:t>
      </w:r>
      <w:r w:rsidR="003540F2">
        <w:t xml:space="preserve">. </w:t>
      </w:r>
      <w:r w:rsidR="00157748">
        <w:t>Moreover,</w:t>
      </w:r>
      <w:r w:rsidR="003540F2">
        <w:t xml:space="preserve"> it is a generic framework and can be customized for use in other d</w:t>
      </w:r>
      <w:r w:rsidR="00C85639">
        <w:t>omains easily as well</w:t>
      </w:r>
      <w:r w:rsidR="003540F2">
        <w:t>.</w:t>
      </w:r>
      <w:r w:rsidR="00157748">
        <w:t xml:space="preserve">  The generated reduced order model is in a form that can be used by commercial process system engineering software Aspen Customer Modeler and Aspen Plus as a unit operation model.</w:t>
      </w:r>
    </w:p>
    <w:p w14:paraId="073FDA9D" w14:textId="77777777" w:rsidR="00DE07F8" w:rsidRPr="00DE07F8" w:rsidRDefault="00DE07F8" w:rsidP="00DE07F8"/>
    <w:p w14:paraId="4F01EB1D" w14:textId="77777777" w:rsidR="002E5723" w:rsidRDefault="002E5723" w:rsidP="002E5723">
      <w:pPr>
        <w:pStyle w:val="Heading1"/>
      </w:pPr>
      <w:bookmarkStart w:id="3" w:name="_Toc507148076"/>
      <w:r>
        <w:t>Prerequisites</w:t>
      </w:r>
      <w:bookmarkEnd w:id="3"/>
    </w:p>
    <w:p w14:paraId="17A5A05D" w14:textId="77777777" w:rsidR="002E5723" w:rsidRDefault="002E5723" w:rsidP="005F7525">
      <w:pPr>
        <w:pStyle w:val="Heading2"/>
      </w:pPr>
      <w:bookmarkStart w:id="4" w:name="_Toc507148077"/>
      <w:r>
        <w:t>Hardware</w:t>
      </w:r>
      <w:bookmarkEnd w:id="4"/>
    </w:p>
    <w:p w14:paraId="522AB893" w14:textId="6730EAC1" w:rsidR="00DE07F8" w:rsidRPr="00DE07F8" w:rsidRDefault="003540F2" w:rsidP="00DE07F8">
      <w:r>
        <w:t>N/A</w:t>
      </w:r>
    </w:p>
    <w:p w14:paraId="4805C7AE" w14:textId="77777777" w:rsidR="002E5723" w:rsidRDefault="002E5723" w:rsidP="005F7525">
      <w:pPr>
        <w:pStyle w:val="Heading2"/>
      </w:pPr>
      <w:bookmarkStart w:id="5" w:name="_Toc507148078"/>
      <w:r>
        <w:t>Software</w:t>
      </w:r>
      <w:bookmarkEnd w:id="5"/>
    </w:p>
    <w:p w14:paraId="4B1C397C" w14:textId="3C20A8EE" w:rsidR="0083557E" w:rsidRDefault="003E7F55" w:rsidP="00157748">
      <w:pPr>
        <w:pStyle w:val="Default"/>
        <w:jc w:val="both"/>
        <w:rPr>
          <w:rFonts w:ascii="Times New Roman" w:hAnsi="Times New Roman" w:cs="Times New Roman"/>
        </w:rPr>
      </w:pPr>
      <w:proofErr w:type="spellStart"/>
      <w:proofErr w:type="gramStart"/>
      <w:r>
        <w:rPr>
          <w:rFonts w:ascii="Times New Roman" w:hAnsi="Times New Roman" w:cs="Times New Roman"/>
        </w:rPr>
        <w:t>iRevealLite</w:t>
      </w:r>
      <w:proofErr w:type="spellEnd"/>
      <w:proofErr w:type="gramEnd"/>
      <w:r w:rsidR="003540F2" w:rsidRPr="00FD5A3A">
        <w:rPr>
          <w:rFonts w:ascii="Times New Roman" w:hAnsi="Times New Roman" w:cs="Times New Roman"/>
        </w:rPr>
        <w:t xml:space="preserve"> </w:t>
      </w:r>
      <w:r w:rsidR="0083557E">
        <w:rPr>
          <w:rFonts w:ascii="Times New Roman" w:hAnsi="Times New Roman" w:cs="Times New Roman"/>
        </w:rPr>
        <w:t xml:space="preserve">is a command </w:t>
      </w:r>
      <w:r w:rsidR="00433122">
        <w:rPr>
          <w:rFonts w:ascii="Times New Roman" w:hAnsi="Times New Roman" w:cs="Times New Roman"/>
        </w:rPr>
        <w:t>line-</w:t>
      </w:r>
      <w:r w:rsidR="0083557E">
        <w:rPr>
          <w:rFonts w:ascii="Times New Roman" w:hAnsi="Times New Roman" w:cs="Times New Roman"/>
        </w:rPr>
        <w:t xml:space="preserve">based software package with options to sample input space and build </w:t>
      </w:r>
      <w:r w:rsidR="00385B78">
        <w:rPr>
          <w:rFonts w:ascii="Times New Roman" w:hAnsi="Times New Roman" w:cs="Times New Roman"/>
        </w:rPr>
        <w:t>ROM</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
    <w:p w14:paraId="52C0B4F3" w14:textId="77777777" w:rsidR="00385B78" w:rsidRDefault="00385B78" w:rsidP="00157748">
      <w:pPr>
        <w:pStyle w:val="Default"/>
        <w:jc w:val="both"/>
        <w:rPr>
          <w:rFonts w:ascii="Times New Roman" w:hAnsi="Times New Roman" w:cs="Times New Roman"/>
        </w:rPr>
      </w:pPr>
    </w:p>
    <w:p w14:paraId="74F7FAF9" w14:textId="1B86F72F" w:rsidR="0083557E" w:rsidRDefault="0083557E" w:rsidP="00385B78">
      <w:pPr>
        <w:pStyle w:val="Heading3"/>
      </w:pPr>
      <w:bookmarkStart w:id="6" w:name="_Toc507148079"/>
      <w:r>
        <w:t>2.2.1</w:t>
      </w:r>
      <w:r w:rsidR="00385B78">
        <w:t xml:space="preserve"> Required third party software packages</w:t>
      </w:r>
      <w:bookmarkEnd w:id="6"/>
    </w:p>
    <w:p w14:paraId="666B5663" w14:textId="4BFD8AE0" w:rsidR="00F841E6" w:rsidRDefault="003E7F55" w:rsidP="00157748">
      <w:pPr>
        <w:pStyle w:val="Default"/>
        <w:jc w:val="both"/>
        <w:rPr>
          <w:rFonts w:ascii="Times New Roman" w:hAnsi="Times New Roman" w:cs="Times New Roman"/>
        </w:rPr>
      </w:pPr>
      <w:proofErr w:type="spellStart"/>
      <w:r>
        <w:rPr>
          <w:rFonts w:ascii="Times New Roman" w:hAnsi="Times New Roman" w:cs="Times New Roman"/>
        </w:rPr>
        <w:t>iRevealLite</w:t>
      </w:r>
      <w:proofErr w:type="spellEnd"/>
      <w:r w:rsidR="00385B78">
        <w:rPr>
          <w:rFonts w:ascii="Times New Roman" w:hAnsi="Times New Roman" w:cs="Times New Roman"/>
        </w:rPr>
        <w:t xml:space="preserve"> requires</w:t>
      </w:r>
      <w:r w:rsidR="00A9312C">
        <w:rPr>
          <w:rFonts w:ascii="Times New Roman" w:hAnsi="Times New Roman" w:cs="Times New Roman"/>
        </w:rPr>
        <w:t xml:space="preserve"> </w:t>
      </w:r>
      <w:r w:rsidR="00685933">
        <w:rPr>
          <w:rFonts w:ascii="Times New Roman" w:hAnsi="Times New Roman" w:cs="Times New Roman"/>
        </w:rPr>
        <w:t>Java Runtime En</w:t>
      </w:r>
      <w:r w:rsidR="00157748">
        <w:rPr>
          <w:rFonts w:ascii="Times New Roman" w:hAnsi="Times New Roman" w:cs="Times New Roman"/>
        </w:rPr>
        <w:t xml:space="preserve">vironment to run the executable.  </w:t>
      </w:r>
      <w:r w:rsidR="0083557E">
        <w:rPr>
          <w:rFonts w:ascii="Times New Roman" w:hAnsi="Times New Roman" w:cs="Times New Roman"/>
        </w:rPr>
        <w:t xml:space="preserve">For developers who are interested in further development, </w:t>
      </w:r>
      <w:r w:rsidR="00685933">
        <w:rPr>
          <w:rFonts w:ascii="Times New Roman" w:hAnsi="Times New Roman" w:cs="Times New Roman"/>
        </w:rPr>
        <w:t xml:space="preserve">Java Development </w:t>
      </w:r>
      <w:r w:rsidR="00F841E6">
        <w:rPr>
          <w:rFonts w:ascii="Times New Roman" w:hAnsi="Times New Roman" w:cs="Times New Roman"/>
        </w:rPr>
        <w:t xml:space="preserve">Kit </w:t>
      </w:r>
      <w:r w:rsidR="00685933">
        <w:rPr>
          <w:rFonts w:ascii="Times New Roman" w:hAnsi="Times New Roman" w:cs="Times New Roman"/>
        </w:rPr>
        <w:t xml:space="preserve">(JDK) </w:t>
      </w:r>
      <w:r w:rsidR="0083557E">
        <w:rPr>
          <w:rFonts w:ascii="Times New Roman" w:hAnsi="Times New Roman" w:cs="Times New Roman"/>
        </w:rPr>
        <w:t xml:space="preserve">is required </w:t>
      </w:r>
      <w:r w:rsidR="00685933">
        <w:rPr>
          <w:rFonts w:ascii="Times New Roman" w:hAnsi="Times New Roman" w:cs="Times New Roman"/>
        </w:rPr>
        <w:t>to compile the Java source code</w:t>
      </w:r>
      <w:r w:rsidR="003540F2" w:rsidRPr="00FD5A3A">
        <w:rPr>
          <w:rFonts w:ascii="Times New Roman" w:hAnsi="Times New Roman" w:cs="Times New Roman"/>
        </w:rPr>
        <w:t xml:space="preserve">. </w:t>
      </w:r>
      <w:r w:rsidR="0083557E">
        <w:rPr>
          <w:rFonts w:ascii="Times New Roman" w:hAnsi="Times New Roman" w:cs="Times New Roman"/>
        </w:rPr>
        <w:t xml:space="preserve"> </w:t>
      </w:r>
      <w:r w:rsidR="00F841E6">
        <w:rPr>
          <w:rFonts w:ascii="Times New Roman" w:hAnsi="Times New Roman" w:cs="Times New Roman"/>
        </w:rPr>
        <w:t xml:space="preserve">Java Development Kit can be downloaded from the following website: </w:t>
      </w:r>
      <w:r w:rsidR="00F841E6" w:rsidRPr="00F841E6">
        <w:rPr>
          <w:rFonts w:ascii="Times New Roman" w:hAnsi="Times New Roman" w:cs="Times New Roman"/>
        </w:rPr>
        <w:t>http://www.oracle.com/technetwork/java/javase/downloads/jdk8-downloads-2133151.html</w:t>
      </w:r>
    </w:p>
    <w:p w14:paraId="64CA748E" w14:textId="77777777" w:rsidR="00F841E6" w:rsidRDefault="00F841E6" w:rsidP="00157748">
      <w:pPr>
        <w:pStyle w:val="Default"/>
        <w:jc w:val="both"/>
        <w:rPr>
          <w:rFonts w:ascii="Times New Roman" w:hAnsi="Times New Roman" w:cs="Times New Roman"/>
        </w:rPr>
      </w:pPr>
    </w:p>
    <w:p w14:paraId="0EC1EB69" w14:textId="3AFF4250" w:rsidR="003540F2" w:rsidRDefault="00B01FC2" w:rsidP="00157748">
      <w:pPr>
        <w:pStyle w:val="Default"/>
        <w:jc w:val="both"/>
        <w:rPr>
          <w:rFonts w:ascii="Times New Roman" w:hAnsi="Times New Roman" w:cs="Times New Roman"/>
        </w:rPr>
      </w:pPr>
      <w:proofErr w:type="spellStart"/>
      <w:r>
        <w:rPr>
          <w:rFonts w:ascii="Times New Roman" w:hAnsi="Times New Roman" w:cs="Times New Roman"/>
        </w:rPr>
        <w:t>iRevealLite</w:t>
      </w:r>
      <w:r w:rsidR="00385B78">
        <w:rPr>
          <w:rFonts w:ascii="Times New Roman" w:hAnsi="Times New Roman" w:cs="Times New Roman"/>
        </w:rPr>
        <w:t>’s</w:t>
      </w:r>
      <w:proofErr w:type="spellEnd"/>
      <w:r w:rsidR="00685933">
        <w:rPr>
          <w:rFonts w:ascii="Times New Roman" w:hAnsi="Times New Roman" w:cs="Times New Roman"/>
        </w:rPr>
        <w:t xml:space="preserve"> C++ </w:t>
      </w:r>
      <w:r w:rsidR="00385B78">
        <w:rPr>
          <w:rFonts w:ascii="Times New Roman" w:hAnsi="Times New Roman" w:cs="Times New Roman"/>
        </w:rPr>
        <w:t xml:space="preserve">source </w:t>
      </w:r>
      <w:r w:rsidR="00685933">
        <w:rPr>
          <w:rFonts w:ascii="Times New Roman" w:hAnsi="Times New Roman" w:cs="Times New Roman"/>
        </w:rPr>
        <w:t xml:space="preserve">code can be compiled </w:t>
      </w:r>
      <w:r w:rsidR="0083557E">
        <w:rPr>
          <w:rFonts w:ascii="Times New Roman" w:hAnsi="Times New Roman" w:cs="Times New Roman"/>
        </w:rPr>
        <w:t xml:space="preserve">by Microsoft Visual Studio </w:t>
      </w:r>
      <w:r w:rsidR="00685933">
        <w:rPr>
          <w:rFonts w:ascii="Times New Roman" w:hAnsi="Times New Roman" w:cs="Times New Roman"/>
        </w:rPr>
        <w:t xml:space="preserve">on Windows </w:t>
      </w:r>
      <w:r w:rsidR="00385B78">
        <w:rPr>
          <w:rFonts w:ascii="Times New Roman" w:hAnsi="Times New Roman" w:cs="Times New Roman"/>
        </w:rPr>
        <w:t>and g++ on Linux</w:t>
      </w:r>
      <w:r w:rsidR="003540F2">
        <w:rPr>
          <w:rFonts w:ascii="Times New Roman" w:hAnsi="Times New Roman" w:cs="Times New Roman"/>
        </w:rPr>
        <w:t xml:space="preserve">. </w:t>
      </w:r>
      <w:r w:rsidR="00F841E6">
        <w:rPr>
          <w:rFonts w:ascii="Times New Roman" w:hAnsi="Times New Roman" w:cs="Times New Roman"/>
        </w:rPr>
        <w:t xml:space="preserve">Microsoft Visual Studio can be downloaded from the following website: </w:t>
      </w:r>
      <w:r w:rsidR="00181DED" w:rsidRPr="00181DED">
        <w:rPr>
          <w:rFonts w:ascii="Times New Roman" w:hAnsi="Times New Roman" w:cs="Times New Roman"/>
        </w:rPr>
        <w:t>https://www.visualstudio.com/</w:t>
      </w:r>
    </w:p>
    <w:p w14:paraId="6544279F" w14:textId="6D9FDD0A" w:rsidR="003540F2" w:rsidRDefault="003540F2" w:rsidP="003540F2">
      <w:pPr>
        <w:pStyle w:val="Default"/>
        <w:rPr>
          <w:rFonts w:ascii="Times New Roman" w:hAnsi="Times New Roman" w:cs="Times New Roman"/>
        </w:rPr>
      </w:pPr>
    </w:p>
    <w:p w14:paraId="28EFAAA4" w14:textId="6F3756A1" w:rsidR="00181DED" w:rsidRDefault="00626EE6" w:rsidP="003540F2">
      <w:pPr>
        <w:pStyle w:val="Default"/>
        <w:rPr>
          <w:rFonts w:ascii="Times New Roman" w:hAnsi="Times New Roman" w:cs="Times New Roman"/>
        </w:rPr>
      </w:pPr>
      <w:r>
        <w:rPr>
          <w:rFonts w:ascii="Times New Roman" w:hAnsi="Times New Roman" w:cs="Times New Roman"/>
        </w:rPr>
        <w:lastRenderedPageBreak/>
        <w:t xml:space="preserve">During the installation process, </w:t>
      </w:r>
      <w:r w:rsidR="00E4240D">
        <w:rPr>
          <w:rFonts w:ascii="Times New Roman" w:hAnsi="Times New Roman" w:cs="Times New Roman"/>
        </w:rPr>
        <w:t>a list of options will be shown to the user. The user will need to check the checkbox next to “Desktop development with C++”.</w:t>
      </w:r>
    </w:p>
    <w:p w14:paraId="6E3088F5" w14:textId="77777777" w:rsidR="00181DED" w:rsidRDefault="00181DED" w:rsidP="003540F2">
      <w:pPr>
        <w:pStyle w:val="Default"/>
        <w:rPr>
          <w:rFonts w:ascii="Times New Roman" w:hAnsi="Times New Roman" w:cs="Times New Roman"/>
        </w:rPr>
      </w:pPr>
    </w:p>
    <w:p w14:paraId="1DA26F3B" w14:textId="38F4DAF9"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w:t>
      </w:r>
      <w:r w:rsidR="0083557E">
        <w:rPr>
          <w:rFonts w:ascii="Times New Roman" w:hAnsi="Times New Roman" w:cs="Times New Roman"/>
        </w:rPr>
        <w:t xml:space="preserve">or other high-fidelity model </w:t>
      </w:r>
      <w:r w:rsidR="003540F2">
        <w:rPr>
          <w:rFonts w:ascii="Times New Roman" w:hAnsi="Times New Roman" w:cs="Times New Roman"/>
        </w:rPr>
        <w:t xml:space="preserve">simulations </w:t>
      </w:r>
    </w:p>
    <w:p w14:paraId="45EA9D54" w14:textId="77777777" w:rsidR="00385B78" w:rsidRDefault="00385B78" w:rsidP="003540F2">
      <w:pPr>
        <w:pStyle w:val="Default"/>
        <w:rPr>
          <w:rFonts w:ascii="Times New Roman" w:hAnsi="Times New Roman" w:cs="Times New Roman"/>
        </w:rPr>
      </w:pPr>
    </w:p>
    <w:p w14:paraId="1BDB4B91" w14:textId="2669FACA" w:rsidR="00777163" w:rsidRDefault="0083557E" w:rsidP="0083557E">
      <w:pPr>
        <w:pStyle w:val="Heading3"/>
      </w:pPr>
      <w:bookmarkStart w:id="7" w:name="_Toc507148080"/>
      <w:r>
        <w:t xml:space="preserve">2.2.2 </w:t>
      </w:r>
      <w:r w:rsidR="00777163">
        <w:t>Software packages for integrat</w:t>
      </w:r>
      <w:r w:rsidR="00385B78">
        <w:t>ing ROM with process system engineering package</w:t>
      </w:r>
      <w:bookmarkEnd w:id="7"/>
    </w:p>
    <w:p w14:paraId="74D1B1D3" w14:textId="14B27B32" w:rsidR="00777163" w:rsidRDefault="00385B78" w:rsidP="00385B78">
      <w:pPr>
        <w:jc w:val="both"/>
      </w:pPr>
      <w:r>
        <w:t>To integrate</w:t>
      </w:r>
      <w:r w:rsidR="00777163">
        <w:t xml:space="preserve"> a</w:t>
      </w:r>
      <w:r>
        <w:t>n</w:t>
      </w:r>
      <w:r w:rsidR="00777163">
        <w:t xml:space="preserve"> </w:t>
      </w:r>
      <w:proofErr w:type="spellStart"/>
      <w:r w:rsidR="003E7F55">
        <w:t>iRevealLite</w:t>
      </w:r>
      <w:proofErr w:type="spellEnd"/>
      <w:r w:rsidR="00777163">
        <w:t xml:space="preserve"> generate</w:t>
      </w:r>
      <w:r>
        <w:t xml:space="preserve">d reduced order model in Aspen Plus for process simulation, the </w:t>
      </w:r>
      <w:r w:rsidR="00777163">
        <w:t xml:space="preserve">user needs </w:t>
      </w:r>
      <w:r>
        <w:t xml:space="preserve">the </w:t>
      </w:r>
      <w:r w:rsidR="00777163">
        <w:t>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8" w:name="_Toc507148081"/>
      <w:r>
        <w:t>Basic Installation</w:t>
      </w:r>
      <w:bookmarkEnd w:id="8"/>
    </w:p>
    <w:p w14:paraId="0BBABB08" w14:textId="77777777" w:rsidR="002E5723" w:rsidRDefault="002E5723" w:rsidP="005F7525">
      <w:pPr>
        <w:pStyle w:val="Heading2"/>
      </w:pPr>
      <w:bookmarkStart w:id="9" w:name="_Toc507148082"/>
      <w:r>
        <w:t>Third Party Software Installation</w:t>
      </w:r>
      <w:bookmarkEnd w:id="9"/>
    </w:p>
    <w:p w14:paraId="16B6E2D1" w14:textId="5DB37D5D" w:rsidR="00EC40DD" w:rsidRDefault="00EC40DD" w:rsidP="00777163">
      <w:pPr>
        <w:pStyle w:val="Heading3"/>
      </w:pPr>
      <w:bookmarkStart w:id="10" w:name="_Toc507148083"/>
      <w:r>
        <w:t>3.1.1 Java installation</w:t>
      </w:r>
      <w:bookmarkEnd w:id="10"/>
    </w:p>
    <w:p w14:paraId="3F2D4E53" w14:textId="3D08AA5A" w:rsidR="00EC40DD" w:rsidRDefault="00EC40DD" w:rsidP="00B46B70">
      <w:pPr>
        <w:jc w:val="both"/>
        <w:rPr>
          <w:color w:val="000000"/>
        </w:rPr>
      </w:pPr>
      <w:r w:rsidRPr="00C17086">
        <w:rPr>
          <w:color w:val="000000"/>
        </w:rPr>
        <w:t xml:space="preserve">To use </w:t>
      </w:r>
      <w:proofErr w:type="spellStart"/>
      <w:r w:rsidR="003E7F55">
        <w:rPr>
          <w:color w:val="000000"/>
        </w:rPr>
        <w:t>iRevealLite</w:t>
      </w:r>
      <w:proofErr w:type="spellEnd"/>
      <w:r w:rsidR="008446CD">
        <w:rPr>
          <w:color w:val="000000"/>
        </w:rPr>
        <w:t>, you need</w:t>
      </w:r>
      <w:r w:rsidRPr="00C17086">
        <w:rPr>
          <w:color w:val="000000"/>
        </w:rPr>
        <w:t xml:space="preserve"> to have </w:t>
      </w:r>
      <w:r>
        <w:rPr>
          <w:color w:val="000000"/>
        </w:rPr>
        <w:t xml:space="preserve">java </w:t>
      </w:r>
      <w:r w:rsidR="00B46B70">
        <w:rPr>
          <w:color w:val="000000"/>
        </w:rPr>
        <w:t>runtime environment (JRE)</w:t>
      </w:r>
      <w:r w:rsidR="00C847B4">
        <w:rPr>
          <w:color w:val="000000"/>
        </w:rPr>
        <w:t xml:space="preserve"> </w:t>
      </w:r>
      <w:r w:rsidRPr="00C17086">
        <w:rPr>
          <w:color w:val="000000"/>
        </w:rPr>
        <w:t>installed on the system.</w:t>
      </w:r>
      <w:r w:rsidR="008446CD">
        <w:rPr>
          <w:color w:val="000000"/>
        </w:rPr>
        <w:t xml:space="preserve"> </w:t>
      </w:r>
      <w:r>
        <w:rPr>
          <w:color w:val="000000"/>
        </w:rPr>
        <w:t xml:space="preserve"> To check if java is installed, open command line </w:t>
      </w:r>
      <w:r w:rsidR="008446CD">
        <w:rPr>
          <w:color w:val="000000"/>
        </w:rPr>
        <w:t xml:space="preserve">window </w:t>
      </w:r>
      <w:r>
        <w:rPr>
          <w:color w:val="000000"/>
        </w:rPr>
        <w:t>and on prompt check for java version</w:t>
      </w:r>
      <w:r w:rsidR="008446CD">
        <w:rPr>
          <w:color w:val="000000"/>
        </w:rPr>
        <w:t xml:space="preserve"> by type a command “java –version”.  Y</w:t>
      </w:r>
      <w:r>
        <w:rPr>
          <w:color w:val="000000"/>
        </w:rPr>
        <w:t>ou should get appropriate response</w:t>
      </w:r>
      <w:r w:rsidR="008446CD">
        <w:rPr>
          <w:color w:val="000000"/>
        </w:rPr>
        <w:t xml:space="preserve"> listing java version. For example,</w:t>
      </w:r>
    </w:p>
    <w:p w14:paraId="74F312D6" w14:textId="08BA31F5" w:rsidR="00EC40DD" w:rsidRPr="00C523AE" w:rsidRDefault="00EC40DD" w:rsidP="008446CD">
      <w:pPr>
        <w:ind w:firstLine="720"/>
        <w:rPr>
          <w:color w:val="000000"/>
        </w:rPr>
      </w:pPr>
      <w:r w:rsidRPr="00C523AE">
        <w:rPr>
          <w:color w:val="000000"/>
        </w:rPr>
        <w:t>java version 1.</w:t>
      </w:r>
      <w:r w:rsidR="00C8405A">
        <w:rPr>
          <w:color w:val="000000"/>
        </w:rPr>
        <w:t>8</w:t>
      </w:r>
      <w:r w:rsidRPr="00C523AE">
        <w:rPr>
          <w:color w:val="000000"/>
        </w:rPr>
        <w:t xml:space="preserve">.x.x </w:t>
      </w:r>
    </w:p>
    <w:p w14:paraId="2C2699FF" w14:textId="25CD9F3B" w:rsidR="00EC40DD" w:rsidRPr="00C523AE" w:rsidRDefault="00EC40DD" w:rsidP="008446CD">
      <w:pPr>
        <w:ind w:firstLine="720"/>
        <w:rPr>
          <w:color w:val="000000"/>
        </w:rPr>
      </w:pP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E1AB936" w:rsidR="00EC40DD" w:rsidRDefault="008446CD" w:rsidP="00EC40DD">
      <w:pPr>
        <w:rPr>
          <w:color w:val="000000"/>
        </w:rPr>
      </w:pPr>
      <w:r>
        <w:rPr>
          <w:color w:val="000000"/>
        </w:rPr>
        <w:t xml:space="preserve">If </w:t>
      </w:r>
      <w:r w:rsidR="00EC40DD" w:rsidRPr="00224E76">
        <w:rPr>
          <w:color w:val="000000"/>
        </w:rPr>
        <w:t>JRE is not already installed, please install appropriate 32bit or 64 bit J</w:t>
      </w:r>
      <w:r w:rsidR="00EC40DD">
        <w:rPr>
          <w:color w:val="000000"/>
        </w:rPr>
        <w:t>RE</w:t>
      </w:r>
    </w:p>
    <w:p w14:paraId="55BF9BF2" w14:textId="77777777" w:rsidR="00EC40DD" w:rsidRPr="00224E76" w:rsidRDefault="00EC40DD" w:rsidP="00EC40DD">
      <w:pPr>
        <w:rPr>
          <w:color w:val="000000"/>
        </w:rPr>
      </w:pPr>
    </w:p>
    <w:p w14:paraId="345A17D9" w14:textId="77777777" w:rsidR="00EC40DD" w:rsidRDefault="00EC40DD" w:rsidP="00EC40DD">
      <w:pPr>
        <w:rPr>
          <w:color w:val="000000"/>
        </w:rPr>
      </w:pPr>
    </w:p>
    <w:p w14:paraId="6240385D" w14:textId="44A4BB59" w:rsidR="008446CD" w:rsidRPr="00C17086" w:rsidRDefault="008446CD" w:rsidP="00EC40DD">
      <w:pPr>
        <w:rPr>
          <w:color w:val="000000"/>
        </w:rPr>
      </w:pPr>
      <w:r>
        <w:rPr>
          <w:color w:val="000000"/>
        </w:rPr>
        <w:t>For a developer who wants to modify the Java source code, JDK needs to be installed.  Usually JDK contains the JRE.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11" w:name="_Toc507148084"/>
      <w:r w:rsidRPr="00777163">
        <w:t>3.1.</w:t>
      </w:r>
      <w:r w:rsidR="00C847B4">
        <w:t xml:space="preserve">2 </w:t>
      </w:r>
      <w:r w:rsidRPr="00777163">
        <w:t>Aspen Installation</w:t>
      </w:r>
      <w:bookmarkEnd w:id="11"/>
    </w:p>
    <w:p w14:paraId="583D272A" w14:textId="2038FE78" w:rsidR="00777163" w:rsidRDefault="00C847B4" w:rsidP="00777163">
      <w:pPr>
        <w:pStyle w:val="Heading3"/>
        <w:rPr>
          <w:b w:val="0"/>
        </w:rPr>
      </w:pPr>
      <w:bookmarkStart w:id="12" w:name="_Toc507148085"/>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12"/>
    </w:p>
    <w:p w14:paraId="43DC71E5" w14:textId="77777777" w:rsidR="00FB55B2" w:rsidRDefault="00FB55B2" w:rsidP="00FB55B2">
      <w:pPr>
        <w:rPr>
          <w:color w:val="000000"/>
        </w:rPr>
      </w:pPr>
    </w:p>
    <w:p w14:paraId="2AC32CAB" w14:textId="17F6D88E" w:rsidR="00FB55B2" w:rsidRPr="00C847B4" w:rsidRDefault="009677E9" w:rsidP="00FB55B2">
      <w:pPr>
        <w:pStyle w:val="Heading2"/>
      </w:pPr>
      <w:bookmarkStart w:id="13" w:name="_Toc507148086"/>
      <w:r>
        <w:t>Product Build</w:t>
      </w:r>
      <w:bookmarkEnd w:id="13"/>
    </w:p>
    <w:p w14:paraId="59858808" w14:textId="0F1A9EE0" w:rsidR="004C596E" w:rsidRPr="005F5028" w:rsidRDefault="00383708" w:rsidP="00CD34AB">
      <w:pPr>
        <w:jc w:val="both"/>
      </w:pPr>
      <w:r>
        <w:t>The u</w:t>
      </w:r>
      <w:r w:rsidRPr="005F5028">
        <w:t xml:space="preserve">ser </w:t>
      </w:r>
      <w:r>
        <w:t xml:space="preserve">will need to </w:t>
      </w:r>
      <w:r w:rsidR="004C596E" w:rsidRPr="005F5028">
        <w:t xml:space="preserve">download the </w:t>
      </w:r>
      <w:proofErr w:type="spellStart"/>
      <w:r w:rsidR="003E7F55">
        <w:t>iRevealLite</w:t>
      </w:r>
      <w:proofErr w:type="spellEnd"/>
      <w:r w:rsidR="004C596E" w:rsidRPr="005F5028">
        <w:t xml:space="preserve"> installer directly from </w:t>
      </w:r>
      <w:r>
        <w:t xml:space="preserve">the </w:t>
      </w:r>
      <w:r w:rsidR="004C596E" w:rsidRPr="005F5028">
        <w:t xml:space="preserve">CCSI product page </w:t>
      </w:r>
      <w:r>
        <w:t xml:space="preserve">in GitHub. </w:t>
      </w:r>
    </w:p>
    <w:p w14:paraId="56933E74" w14:textId="78185BC5" w:rsidR="00076A7F" w:rsidRPr="006B0405" w:rsidRDefault="00076A7F" w:rsidP="00CD34AB">
      <w:pPr>
        <w:jc w:val="both"/>
      </w:pPr>
    </w:p>
    <w:p w14:paraId="00303F33" w14:textId="686EB95F" w:rsidR="005428C0" w:rsidRDefault="003E7F55" w:rsidP="00CD34AB">
      <w:pPr>
        <w:jc w:val="both"/>
      </w:pPr>
      <w:proofErr w:type="spellStart"/>
      <w:r>
        <w:t>iRevealLite</w:t>
      </w:r>
      <w:proofErr w:type="spellEnd"/>
      <w:r w:rsidR="005428C0">
        <w:t xml:space="preserve"> contains both Java and C++ source codes.  The main executable is in C++, which calls the Java classes packed in a jar file.</w:t>
      </w:r>
    </w:p>
    <w:p w14:paraId="55F54724" w14:textId="77777777" w:rsidR="005428C0" w:rsidRDefault="005428C0" w:rsidP="00CD34AB">
      <w:pPr>
        <w:jc w:val="both"/>
      </w:pPr>
    </w:p>
    <w:p w14:paraId="6906E4C9" w14:textId="43230F08" w:rsidR="00791FAD" w:rsidRDefault="00791FAD" w:rsidP="00CD34AB">
      <w:pPr>
        <w:jc w:val="both"/>
      </w:pPr>
      <w:r>
        <w:t xml:space="preserve">To build </w:t>
      </w:r>
      <w:proofErr w:type="spellStart"/>
      <w:r w:rsidR="003E7F55">
        <w:t>iRevealLite</w:t>
      </w:r>
      <w:proofErr w:type="spellEnd"/>
      <w:r>
        <w:t xml:space="preserve"> jar file from </w:t>
      </w:r>
      <w:r w:rsidR="005428C0">
        <w:t xml:space="preserve">Java </w:t>
      </w:r>
      <w:r>
        <w:t>source</w:t>
      </w:r>
      <w:r w:rsidR="005428C0">
        <w:t xml:space="preserve"> code</w:t>
      </w:r>
      <w:r>
        <w:t>, the user ma</w:t>
      </w:r>
      <w:r w:rsidR="006B0405">
        <w:t>y follow the instructions below</w:t>
      </w:r>
      <w:r>
        <w:t xml:space="preserve">: </w:t>
      </w:r>
    </w:p>
    <w:p w14:paraId="370DBBF1" w14:textId="4FDC0617" w:rsidR="004C596E" w:rsidRPr="004C596E" w:rsidRDefault="00791FAD" w:rsidP="00CD34AB">
      <w:pPr>
        <w:pStyle w:val="ListParagraph"/>
        <w:numPr>
          <w:ilvl w:val="0"/>
          <w:numId w:val="33"/>
        </w:numPr>
        <w:ind w:left="0" w:firstLine="0"/>
        <w:jc w:val="both"/>
        <w:rPr>
          <w:rStyle w:val="Hyperlink"/>
          <w:color w:val="auto"/>
          <w:u w:val="none"/>
        </w:rPr>
      </w:pPr>
      <w:r>
        <w:t xml:space="preserve">Checkout the </w:t>
      </w:r>
      <w:proofErr w:type="spellStart"/>
      <w:r w:rsidR="003E7F55">
        <w:t>iRevealLite</w:t>
      </w:r>
      <w:proofErr w:type="spellEnd"/>
      <w:r>
        <w:t xml:space="preserve"> code from </w:t>
      </w:r>
      <w:r w:rsidR="005428C0">
        <w:t>our GitH</w:t>
      </w:r>
      <w:r w:rsidR="006B0405">
        <w:t>ub site</w:t>
      </w:r>
      <w:r w:rsidR="005428C0">
        <w:t>, www.github.com/CCSI-toolset</w:t>
      </w:r>
    </w:p>
    <w:p w14:paraId="10F1D03A" w14:textId="0B4DC1C8" w:rsidR="004C596E" w:rsidRDefault="004C596E" w:rsidP="00CD34AB">
      <w:pPr>
        <w:pStyle w:val="ListParagraph"/>
        <w:numPr>
          <w:ilvl w:val="0"/>
          <w:numId w:val="33"/>
        </w:numPr>
        <w:ind w:left="0" w:firstLine="0"/>
        <w:jc w:val="both"/>
        <w:rPr>
          <w:rStyle w:val="Hyperlink"/>
          <w:color w:val="000000" w:themeColor="text1"/>
          <w:u w:val="none"/>
        </w:rPr>
      </w:pPr>
      <w:r w:rsidRPr="004C596E">
        <w:rPr>
          <w:rStyle w:val="Hyperlink"/>
          <w:color w:val="000000" w:themeColor="text1"/>
          <w:u w:val="none"/>
        </w:rPr>
        <w:t xml:space="preserve">Ensure </w:t>
      </w:r>
      <w:r w:rsidR="00383708">
        <w:rPr>
          <w:rStyle w:val="Hyperlink"/>
          <w:color w:val="000000" w:themeColor="text1"/>
          <w:u w:val="none"/>
        </w:rPr>
        <w:t>that</w:t>
      </w:r>
      <w:r w:rsidRPr="004C596E">
        <w:rPr>
          <w:rStyle w:val="Hyperlink"/>
          <w:color w:val="000000" w:themeColor="text1"/>
          <w:u w:val="none"/>
        </w:rPr>
        <w:t xml:space="preser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383708">
        <w:rPr>
          <w:rStyle w:val="Hyperlink"/>
          <w:color w:val="000000" w:themeColor="text1"/>
          <w:u w:val="none"/>
        </w:rPr>
        <w:t xml:space="preserve">is </w:t>
      </w:r>
      <w:r w:rsidR="006B0405">
        <w:rPr>
          <w:rStyle w:val="Hyperlink"/>
          <w:color w:val="000000" w:themeColor="text1"/>
          <w:u w:val="none"/>
        </w:rPr>
        <w:t>installed (</w:t>
      </w:r>
      <w:r w:rsidRPr="004C596E">
        <w:rPr>
          <w:rStyle w:val="Hyperlink"/>
          <w:color w:val="000000" w:themeColor="text1"/>
          <w:u w:val="none"/>
        </w:rPr>
        <w:t>not just JRE)</w:t>
      </w:r>
    </w:p>
    <w:p w14:paraId="6BAA0F36" w14:textId="1733F2A4" w:rsidR="00EF6AAF" w:rsidRPr="004C596E" w:rsidRDefault="00EF6AAF" w:rsidP="00CD34AB">
      <w:pPr>
        <w:pStyle w:val="ListParagraph"/>
        <w:numPr>
          <w:ilvl w:val="0"/>
          <w:numId w:val="33"/>
        </w:numPr>
        <w:ind w:left="0" w:firstLine="0"/>
        <w:jc w:val="both"/>
        <w:rPr>
          <w:color w:val="000000" w:themeColor="text1"/>
        </w:rPr>
      </w:pPr>
      <w:r>
        <w:rPr>
          <w:rStyle w:val="Hyperlink"/>
          <w:color w:val="000000" w:themeColor="text1"/>
          <w:u w:val="none"/>
        </w:rPr>
        <w:t>Go to Anaconda, or a the DOS Command Window</w:t>
      </w:r>
    </w:p>
    <w:p w14:paraId="590475AC" w14:textId="410FD74B" w:rsidR="00791FAD" w:rsidRPr="00791FAD" w:rsidRDefault="006B0405" w:rsidP="00CD34AB">
      <w:pPr>
        <w:pStyle w:val="ListParagraph"/>
        <w:numPr>
          <w:ilvl w:val="0"/>
          <w:numId w:val="33"/>
        </w:numPr>
        <w:ind w:left="0" w:firstLine="0"/>
        <w:jc w:val="both"/>
      </w:pPr>
      <w:r>
        <w:t>Change directory</w:t>
      </w:r>
      <w:r w:rsidR="005428C0">
        <w:t xml:space="preserve"> to</w:t>
      </w:r>
      <w:r>
        <w:t xml:space="preserve"> </w:t>
      </w:r>
      <w:r w:rsidR="00383708">
        <w:t xml:space="preserve">the </w:t>
      </w:r>
      <w:r>
        <w:t>“Java” folder</w:t>
      </w:r>
      <w:r w:rsidR="00383708">
        <w:t xml:space="preserve"> inside the downloaded </w:t>
      </w:r>
      <w:proofErr w:type="spellStart"/>
      <w:r w:rsidR="00383708">
        <w:t>iRevealLite</w:t>
      </w:r>
      <w:proofErr w:type="spellEnd"/>
      <w:r w:rsidR="00383708">
        <w:t xml:space="preserve"> folder</w:t>
      </w:r>
      <w:r>
        <w:t>.  Run script “</w:t>
      </w:r>
      <w:r w:rsidRPr="006B0405">
        <w:t>make_</w:t>
      </w:r>
      <w:r w:rsidR="003E7F55">
        <w:t>ireveallite</w:t>
      </w:r>
      <w:r w:rsidRPr="006B0405">
        <w:t>_jar.bat</w:t>
      </w:r>
      <w:r>
        <w:t>” on Windows or “make_ireveal</w:t>
      </w:r>
      <w:r w:rsidR="003E7F55">
        <w:t>lite</w:t>
      </w:r>
      <w:r>
        <w:t>_jar.sh” on Linux.  It will create a jar file name “</w:t>
      </w:r>
      <w:r w:rsidR="003E7F55">
        <w:t>iRevealLite</w:t>
      </w:r>
      <w:r>
        <w:t>.jar”</w:t>
      </w:r>
      <w:r w:rsidR="005428C0">
        <w:t xml:space="preserve"> in the “Java” </w:t>
      </w:r>
      <w:r w:rsidR="00EF6AAF">
        <w:t>folder</w:t>
      </w:r>
      <w:r w:rsidR="005428C0">
        <w:t>.</w:t>
      </w:r>
    </w:p>
    <w:p w14:paraId="1AA1E1E2" w14:textId="06806F74" w:rsidR="00791FAD" w:rsidRDefault="00791FAD" w:rsidP="00CD34AB">
      <w:pPr>
        <w:pStyle w:val="ListParagraph"/>
        <w:ind w:left="0"/>
        <w:jc w:val="both"/>
      </w:pPr>
    </w:p>
    <w:p w14:paraId="799B84AC" w14:textId="77777777" w:rsidR="00BE3B1A" w:rsidRDefault="006B0405" w:rsidP="00CD34AB">
      <w:pPr>
        <w:jc w:val="both"/>
      </w:pPr>
      <w:r>
        <w:t xml:space="preserve">To build C++ executable file </w:t>
      </w:r>
      <w:r w:rsidR="00CE5D0B">
        <w:t>“</w:t>
      </w:r>
      <w:r w:rsidR="003E7F55">
        <w:t>iRevealLite</w:t>
      </w:r>
      <w:r>
        <w:t>.exe</w:t>
      </w:r>
      <w:r w:rsidR="00CE5D0B">
        <w:t>” on Windows</w:t>
      </w:r>
      <w:r w:rsidR="00BE3B1A">
        <w:t>:</w:t>
      </w:r>
    </w:p>
    <w:p w14:paraId="23E593E6" w14:textId="3711BFE8" w:rsidR="00BE3B1A" w:rsidRDefault="00BE3B1A" w:rsidP="00BE3B1A">
      <w:pPr>
        <w:pStyle w:val="ListParagraph"/>
        <w:numPr>
          <w:ilvl w:val="0"/>
          <w:numId w:val="37"/>
        </w:numPr>
        <w:jc w:val="both"/>
      </w:pPr>
      <w:r>
        <w:t>O</w:t>
      </w:r>
      <w:r w:rsidR="006B0405">
        <w:t>pen “</w:t>
      </w:r>
      <w:r w:rsidR="003E7F55">
        <w:t>iRevealLite</w:t>
      </w:r>
      <w:r w:rsidR="006B0405">
        <w:t xml:space="preserve">.sln” file in </w:t>
      </w:r>
      <w:r>
        <w:t xml:space="preserve">Microsoft </w:t>
      </w:r>
      <w:r w:rsidR="006B0405">
        <w:t>Visual Studio</w:t>
      </w:r>
      <w:r>
        <w:t>.</w:t>
      </w:r>
    </w:p>
    <w:p w14:paraId="23E67E97" w14:textId="62233232" w:rsidR="000912AF" w:rsidRDefault="00BE3B1A" w:rsidP="00BE3B1A">
      <w:pPr>
        <w:pStyle w:val="ListParagraph"/>
        <w:numPr>
          <w:ilvl w:val="0"/>
          <w:numId w:val="37"/>
        </w:numPr>
        <w:jc w:val="both"/>
      </w:pPr>
      <w:r>
        <w:t>R</w:t>
      </w:r>
      <w:r w:rsidR="006B0405">
        <w:t xml:space="preserve">un </w:t>
      </w:r>
      <w:r>
        <w:t xml:space="preserve">the </w:t>
      </w:r>
      <w:r w:rsidR="006B0405">
        <w:t>“Build” command</w:t>
      </w:r>
      <w:r w:rsidR="000912AF">
        <w:t xml:space="preserve"> by clicking the green play button at the top menu</w:t>
      </w:r>
      <w:r w:rsidR="006B0405">
        <w:t xml:space="preserve">.  </w:t>
      </w:r>
    </w:p>
    <w:p w14:paraId="657A8C26" w14:textId="77777777" w:rsidR="00E935EA" w:rsidRDefault="009E18E7" w:rsidP="00BE3B1A">
      <w:pPr>
        <w:pStyle w:val="ListParagraph"/>
        <w:numPr>
          <w:ilvl w:val="0"/>
          <w:numId w:val="37"/>
        </w:numPr>
        <w:jc w:val="both"/>
      </w:pPr>
      <w:r>
        <w:t>A</w:t>
      </w:r>
      <w:r w:rsidR="00557419">
        <w:t xml:space="preserve">n error message </w:t>
      </w:r>
      <w:r>
        <w:t xml:space="preserve">may appear, where the user is notified that a particular file cannot be found. </w:t>
      </w:r>
      <w:r w:rsidR="00EA5DD6">
        <w:t xml:space="preserve">If </w:t>
      </w:r>
      <w:r w:rsidR="009D75BD">
        <w:t>this is the case</w:t>
      </w:r>
      <w:r w:rsidR="00EA5DD6">
        <w:t xml:space="preserve">, </w:t>
      </w:r>
      <w:r w:rsidR="004A6A47">
        <w:t>the user will need to go to the “Project” menu at the top, and select “</w:t>
      </w:r>
      <w:r w:rsidR="007609E0">
        <w:t>Retarget solution</w:t>
      </w:r>
      <w:r w:rsidR="004A6A47">
        <w:t>”</w:t>
      </w:r>
      <w:r w:rsidR="00E935EA">
        <w:t>.</w:t>
      </w:r>
    </w:p>
    <w:p w14:paraId="28DC4B04" w14:textId="4EC529C2" w:rsidR="006B0405" w:rsidRDefault="00E935EA" w:rsidP="00BE3B1A">
      <w:pPr>
        <w:pStyle w:val="ListParagraph"/>
        <w:numPr>
          <w:ilvl w:val="0"/>
          <w:numId w:val="37"/>
        </w:numPr>
        <w:jc w:val="both"/>
      </w:pPr>
      <w:r>
        <w:t xml:space="preserve">When the process is finished, the </w:t>
      </w:r>
      <w:r w:rsidR="00ED7506">
        <w:t xml:space="preserve">executable file will be in </w:t>
      </w:r>
      <w:r w:rsidR="00F501A7">
        <w:t xml:space="preserve">a new folder called “Debug”, which can be found in the downloaded </w:t>
      </w:r>
      <w:proofErr w:type="spellStart"/>
      <w:r w:rsidR="00F501A7">
        <w:t>iRevealLite</w:t>
      </w:r>
      <w:proofErr w:type="spellEnd"/>
      <w:r w:rsidR="00F501A7">
        <w:t xml:space="preserve"> folder</w:t>
      </w:r>
      <w:r w:rsidR="00ED7506">
        <w:t>.</w:t>
      </w:r>
    </w:p>
    <w:p w14:paraId="1D21DA40" w14:textId="77777777" w:rsidR="00CE5D0B" w:rsidRDefault="00CE5D0B" w:rsidP="00CD34AB">
      <w:pPr>
        <w:jc w:val="both"/>
      </w:pPr>
    </w:p>
    <w:p w14:paraId="3E8C8F94" w14:textId="3FA5AA5E" w:rsidR="00ED7506" w:rsidRDefault="00CE5D0B" w:rsidP="00CD34AB">
      <w:pPr>
        <w:jc w:val="both"/>
      </w:pPr>
      <w:r>
        <w:t>To build C++ executable file “</w:t>
      </w:r>
      <w:proofErr w:type="spellStart"/>
      <w:r w:rsidR="003E7F55">
        <w:t>iRevealLite</w:t>
      </w:r>
      <w:proofErr w:type="spellEnd"/>
      <w:r>
        <w:t>” on</w:t>
      </w:r>
      <w:r w:rsidR="00ED7506">
        <w:t xml:space="preserve"> Linux, change directory to “</w:t>
      </w:r>
      <w:proofErr w:type="spellStart"/>
      <w:r w:rsidR="003E7F55">
        <w:t>iRevealLite</w:t>
      </w:r>
      <w:proofErr w:type="spellEnd"/>
      <w:r>
        <w:t>” and run command “make”.  The</w:t>
      </w:r>
      <w:r w:rsidR="00ED7506">
        <w:t xml:space="preserve"> executable file </w:t>
      </w:r>
      <w:r>
        <w:t>“</w:t>
      </w:r>
      <w:proofErr w:type="spellStart"/>
      <w:r w:rsidR="003E7F55">
        <w:t>iRevealLite</w:t>
      </w:r>
      <w:proofErr w:type="spellEnd"/>
      <w:r>
        <w:t>”</w:t>
      </w:r>
      <w:r w:rsidR="00ED7506">
        <w:t xml:space="preserve"> will be created in the same directory.</w:t>
      </w:r>
    </w:p>
    <w:p w14:paraId="7E2B5CC3" w14:textId="77777777" w:rsidR="0056006A" w:rsidRDefault="0056006A" w:rsidP="00CD34AB"/>
    <w:p w14:paraId="249CF56E" w14:textId="672FDDC7" w:rsidR="00CE5D0B" w:rsidRDefault="00303339" w:rsidP="00CD34AB">
      <w:pPr>
        <w:jc w:val="both"/>
      </w:pPr>
      <w:r>
        <w:t xml:space="preserve">For both Windows and Linux users: </w:t>
      </w:r>
      <w:r w:rsidR="00CE5D0B">
        <w:t>After the “</w:t>
      </w:r>
      <w:r w:rsidR="003E7F55">
        <w:t>iRevealLite</w:t>
      </w:r>
      <w:r w:rsidR="00CE5D0B">
        <w:t xml:space="preserve">.jar” and the C++ executable file </w:t>
      </w:r>
      <w:r w:rsidR="004217B2">
        <w:t xml:space="preserve">“iRevealLite.exe” </w:t>
      </w:r>
      <w:r w:rsidR="00CE5D0B">
        <w:t xml:space="preserve">are created, the developer need to put the two files in the same directory </w:t>
      </w:r>
      <w:r w:rsidR="004217B2">
        <w:t xml:space="preserve">(i.e., folder) </w:t>
      </w:r>
      <w:r w:rsidR="00CE5D0B">
        <w:t>and install it in an installation directory.  The developer can choose to create an installer for end users.  Make sure the two files are in the same directory after installed.</w:t>
      </w:r>
    </w:p>
    <w:p w14:paraId="7DF8D137" w14:textId="77777777" w:rsidR="00FB55B2" w:rsidRDefault="00FB55B2" w:rsidP="00FB55B2">
      <w:pPr>
        <w:pStyle w:val="Heading2"/>
      </w:pPr>
      <w:bookmarkStart w:id="14" w:name="_Toc333225022"/>
      <w:bookmarkStart w:id="15" w:name="_Toc507148087"/>
      <w:r>
        <w:t>Product Installation</w:t>
      </w:r>
      <w:bookmarkEnd w:id="14"/>
      <w:bookmarkEnd w:id="15"/>
    </w:p>
    <w:p w14:paraId="10711F13" w14:textId="73DD653F" w:rsidR="00D823DB" w:rsidRDefault="003E7F55" w:rsidP="00CD34AB">
      <w:pPr>
        <w:pStyle w:val="ListParagraph"/>
        <w:spacing w:after="6"/>
        <w:ind w:left="0"/>
        <w:jc w:val="both"/>
        <w:rPr>
          <w:color w:val="000000"/>
        </w:rPr>
      </w:pPr>
      <w:proofErr w:type="spellStart"/>
      <w:proofErr w:type="gramStart"/>
      <w:r>
        <w:rPr>
          <w:color w:val="000000"/>
        </w:rPr>
        <w:t>iRevealLite</w:t>
      </w:r>
      <w:proofErr w:type="spellEnd"/>
      <w:proofErr w:type="gramEnd"/>
      <w:r w:rsidR="00ED7506">
        <w:rPr>
          <w:color w:val="000000"/>
        </w:rPr>
        <w:t xml:space="preserve"> is a command </w:t>
      </w:r>
      <w:r w:rsidR="004217B2">
        <w:rPr>
          <w:color w:val="000000"/>
        </w:rPr>
        <w:t>line-</w:t>
      </w:r>
      <w:r w:rsidR="00ED7506">
        <w:rPr>
          <w:color w:val="000000"/>
        </w:rPr>
        <w:t>based product.  The</w:t>
      </w:r>
      <w:r w:rsidR="006F42C1">
        <w:rPr>
          <w:color w:val="000000"/>
        </w:rPr>
        <w:t xml:space="preserve"> binary executables include</w:t>
      </w:r>
      <w:r w:rsidR="00ED7506">
        <w:rPr>
          <w:color w:val="000000"/>
        </w:rPr>
        <w:t xml:space="preserve"> only two files “</w:t>
      </w:r>
      <w:r>
        <w:rPr>
          <w:color w:val="000000"/>
        </w:rPr>
        <w:t>iRevealLite</w:t>
      </w:r>
      <w:r w:rsidR="00ED7506">
        <w:rPr>
          <w:color w:val="000000"/>
        </w:rPr>
        <w:t xml:space="preserve">.jar” </w:t>
      </w:r>
      <w:r w:rsidR="00166C5E">
        <w:rPr>
          <w:color w:val="000000"/>
        </w:rPr>
        <w:t xml:space="preserve">and </w:t>
      </w:r>
      <w:r w:rsidR="00ED7506">
        <w:rPr>
          <w:color w:val="000000"/>
        </w:rPr>
        <w:t>“</w:t>
      </w:r>
      <w:r>
        <w:rPr>
          <w:color w:val="000000"/>
        </w:rPr>
        <w:t>iRevealLite</w:t>
      </w:r>
      <w:r w:rsidR="00ED7506">
        <w:rPr>
          <w:color w:val="000000"/>
        </w:rPr>
        <w:t>.exe” (Windows) or “</w:t>
      </w:r>
      <w:proofErr w:type="spellStart"/>
      <w:r>
        <w:rPr>
          <w:color w:val="000000"/>
        </w:rPr>
        <w:t>iRevealLite</w:t>
      </w:r>
      <w:proofErr w:type="spellEnd"/>
      <w:r w:rsidR="00ED7506">
        <w:rPr>
          <w:color w:val="000000"/>
        </w:rPr>
        <w:t xml:space="preserve">” (Linux), which </w:t>
      </w:r>
      <w:r w:rsidR="00166C5E">
        <w:rPr>
          <w:color w:val="000000"/>
        </w:rPr>
        <w:t>were</w:t>
      </w:r>
      <w:r w:rsidR="00ED7506">
        <w:rPr>
          <w:color w:val="000000"/>
        </w:rPr>
        <w:t xml:space="preserve"> built as discussed in Section 2.  To install the software, simply copy the two files and paste </w:t>
      </w:r>
      <w:r w:rsidR="00CD34AB">
        <w:rPr>
          <w:color w:val="000000"/>
        </w:rPr>
        <w:t xml:space="preserve">them </w:t>
      </w:r>
      <w:r w:rsidR="00ED7506">
        <w:rPr>
          <w:color w:val="000000"/>
        </w:rPr>
        <w:t xml:space="preserve">to </w:t>
      </w:r>
      <w:r w:rsidR="00EA34C6">
        <w:rPr>
          <w:color w:val="000000"/>
        </w:rPr>
        <w:t xml:space="preserve">the same </w:t>
      </w:r>
      <w:r w:rsidR="00ED7506">
        <w:rPr>
          <w:color w:val="000000"/>
        </w:rPr>
        <w:t xml:space="preserve">directory </w:t>
      </w:r>
      <w:r w:rsidR="00EA34C6">
        <w:rPr>
          <w:color w:val="000000"/>
        </w:rPr>
        <w:t xml:space="preserve">(i.e., the same folder) </w:t>
      </w:r>
      <w:r w:rsidR="00ED7506">
        <w:rPr>
          <w:color w:val="000000"/>
        </w:rPr>
        <w:t>on yo</w:t>
      </w:r>
      <w:r w:rsidR="001967B2">
        <w:rPr>
          <w:color w:val="000000"/>
        </w:rPr>
        <w:t>ur Windows or Linux machine</w:t>
      </w:r>
      <w:r w:rsidR="00ED7506">
        <w:rPr>
          <w:color w:val="000000"/>
        </w:rPr>
        <w:t>.  You can use that directory to run the commands.  If you want to run it in any directory, please add that directory to you</w:t>
      </w:r>
      <w:r w:rsidR="001967B2">
        <w:rPr>
          <w:color w:val="000000"/>
        </w:rPr>
        <w:t>r PATH environmental variable.</w:t>
      </w:r>
    </w:p>
    <w:p w14:paraId="42820CFB" w14:textId="77777777" w:rsidR="00CD34AB" w:rsidRDefault="00CD34AB" w:rsidP="00CD34AB">
      <w:pPr>
        <w:pStyle w:val="ListParagraph"/>
        <w:spacing w:after="6"/>
        <w:ind w:left="0"/>
        <w:jc w:val="both"/>
        <w:rPr>
          <w:color w:val="000000"/>
        </w:rPr>
      </w:pPr>
    </w:p>
    <w:p w14:paraId="614EC40C" w14:textId="21D7C685" w:rsidR="001967B2" w:rsidRDefault="001967B2" w:rsidP="00CD34AB">
      <w:pPr>
        <w:pStyle w:val="ListParagraph"/>
        <w:spacing w:after="6"/>
        <w:ind w:left="0"/>
        <w:jc w:val="both"/>
        <w:rPr>
          <w:color w:val="000000"/>
        </w:rPr>
      </w:pPr>
      <w:r>
        <w:rPr>
          <w:color w:val="000000"/>
        </w:rPr>
        <w:t xml:space="preserve">For the Linux user, usually “.profile” in user’s home directory needs to be edited to add the </w:t>
      </w:r>
      <w:r w:rsidR="00CD34AB">
        <w:rPr>
          <w:color w:val="000000"/>
        </w:rPr>
        <w:t xml:space="preserve">installation </w:t>
      </w:r>
      <w:r>
        <w:rPr>
          <w:color w:val="000000"/>
        </w:rPr>
        <w:t>directory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sidR="003E7F55">
        <w:rPr>
          <w:color w:val="000000"/>
        </w:rPr>
        <w:t>iRevealLite</w:t>
      </w:r>
      <w:proofErr w:type="spellEnd"/>
      <w:r>
        <w:rPr>
          <w:color w:val="000000"/>
        </w:rPr>
        <w:t>” can be run without adding “./” before the command.</w:t>
      </w:r>
    </w:p>
    <w:p w14:paraId="3E4BB554" w14:textId="77777777" w:rsidR="00CD34AB" w:rsidRDefault="00CD34AB" w:rsidP="000E6435">
      <w:pPr>
        <w:spacing w:after="6"/>
        <w:jc w:val="both"/>
        <w:rPr>
          <w:color w:val="000000"/>
        </w:rPr>
      </w:pPr>
    </w:p>
    <w:p w14:paraId="55C87163" w14:textId="6C46F995" w:rsidR="001967B2" w:rsidRPr="000E6435" w:rsidRDefault="001967B2" w:rsidP="000E6435">
      <w:pPr>
        <w:spacing w:after="6"/>
        <w:jc w:val="both"/>
        <w:rPr>
          <w:color w:val="000000"/>
        </w:rPr>
      </w:pPr>
      <w:r w:rsidRPr="000E6435">
        <w:rPr>
          <w:color w:val="000000"/>
        </w:rPr>
        <w:t>The user does not need to change CLASSPATH environmental variable as long as the “</w:t>
      </w:r>
      <w:r w:rsidR="003E7F55">
        <w:rPr>
          <w:color w:val="000000"/>
        </w:rPr>
        <w:t>iRevealLite</w:t>
      </w:r>
      <w:r w:rsidRPr="000E6435">
        <w:rPr>
          <w:color w:val="000000"/>
        </w:rPr>
        <w:t>.jar” file is in the same directory as the executable file.</w:t>
      </w:r>
    </w:p>
    <w:p w14:paraId="1504E1F2" w14:textId="77777777" w:rsidR="00C85639" w:rsidRPr="005F7525" w:rsidRDefault="00C85639" w:rsidP="000E6435">
      <w:pPr>
        <w:jc w:val="both"/>
      </w:pPr>
    </w:p>
    <w:p w14:paraId="16A0D2E8" w14:textId="77777777" w:rsidR="002E5723" w:rsidRDefault="002E5723" w:rsidP="00081112">
      <w:pPr>
        <w:pStyle w:val="Heading1"/>
      </w:pPr>
      <w:bookmarkStart w:id="16" w:name="_Toc507148088"/>
      <w:r>
        <w:t>Installation Test</w:t>
      </w:r>
      <w:bookmarkEnd w:id="16"/>
      <w:r>
        <w:t xml:space="preserve">  </w:t>
      </w:r>
    </w:p>
    <w:p w14:paraId="380772DF" w14:textId="0D8DE7AD" w:rsidR="00FB55B2" w:rsidRPr="00AD51FB" w:rsidRDefault="00B33A12" w:rsidP="004867D3">
      <w:pPr>
        <w:rPr>
          <w:color w:val="000000"/>
        </w:rPr>
      </w:pPr>
      <w:r>
        <w:t xml:space="preserve">To test </w:t>
      </w:r>
      <w:proofErr w:type="spellStart"/>
      <w:r w:rsidR="003E7F55">
        <w:t>iRevealLite</w:t>
      </w:r>
      <w:proofErr w:type="spellEnd"/>
      <w:r w:rsidR="00D5302F">
        <w:t xml:space="preserve"> installation</w:t>
      </w:r>
      <w:r>
        <w:t xml:space="preserve">, </w:t>
      </w:r>
      <w:r w:rsidR="004867D3">
        <w:t xml:space="preserve">open </w:t>
      </w:r>
      <w:r w:rsidR="00EA34C6">
        <w:t xml:space="preserve">Anaconda or the </w:t>
      </w:r>
      <w:r w:rsidR="004867D3">
        <w:t xml:space="preserve">DOS </w:t>
      </w:r>
      <w:r w:rsidR="00EA34C6">
        <w:t xml:space="preserve">Command Window </w:t>
      </w:r>
      <w:r w:rsidR="004867D3">
        <w:t xml:space="preserve">and type </w:t>
      </w:r>
      <w:r w:rsidR="00CD34AB">
        <w:t>“</w:t>
      </w:r>
      <w:r w:rsidR="003E7F55">
        <w:t>iRevealLite</w:t>
      </w:r>
      <w:r w:rsidR="004867D3">
        <w:t>.exe –v</w:t>
      </w:r>
      <w:r w:rsidR="00CD34AB">
        <w:t>”</w:t>
      </w:r>
      <w:r w:rsidR="00EA34C6">
        <w:t xml:space="preserve"> (make sure there is a space before the dash)</w:t>
      </w:r>
      <w:r w:rsidR="004867D3">
        <w:t>.  The version number will be printed t</w:t>
      </w:r>
      <w:r w:rsidR="00CD34AB">
        <w:t>o the screen.  On Linux, type “</w:t>
      </w:r>
      <w:proofErr w:type="spellStart"/>
      <w:r w:rsidR="003E7F55">
        <w:t>iRevealLite</w:t>
      </w:r>
      <w:proofErr w:type="spellEnd"/>
      <w:r w:rsidR="004867D3">
        <w:t xml:space="preserve"> –v</w:t>
      </w:r>
      <w:r w:rsidR="00CD34AB">
        <w:t>”</w:t>
      </w:r>
      <w:r w:rsidR="004867D3">
        <w:t>.</w:t>
      </w:r>
    </w:p>
    <w:p w14:paraId="6D9926D2" w14:textId="77777777" w:rsidR="00B61FB4" w:rsidRPr="005F7525" w:rsidRDefault="00B61FB4" w:rsidP="005F7525"/>
    <w:p w14:paraId="32C7B95E" w14:textId="43D8E037" w:rsidR="002E5723" w:rsidRDefault="002E5723" w:rsidP="00081112">
      <w:pPr>
        <w:pStyle w:val="Heading1"/>
      </w:pPr>
      <w:bookmarkStart w:id="17" w:name="_Toc507148089"/>
      <w:r>
        <w:t>Installation Problems</w:t>
      </w:r>
      <w:bookmarkEnd w:id="17"/>
    </w:p>
    <w:p w14:paraId="331F0FA2" w14:textId="77777777" w:rsidR="002E5723" w:rsidRDefault="002E5723" w:rsidP="005F7525">
      <w:pPr>
        <w:pStyle w:val="Heading2"/>
      </w:pPr>
      <w:bookmarkStart w:id="18" w:name="_Toc507148090"/>
      <w:r>
        <w:t>Known Issues/Fixes</w:t>
      </w:r>
      <w:bookmarkEnd w:id="18"/>
    </w:p>
    <w:p w14:paraId="2F4044EB" w14:textId="66FA9929" w:rsidR="002347A4" w:rsidRPr="002347A4" w:rsidRDefault="002347A4" w:rsidP="002347A4">
      <w:r>
        <w:t>For Linux, make sure the “.profile” file is revised as described in Section 3.  You make need to issue a command “source .profile” to make sure the PATH is set correctly.</w:t>
      </w:r>
    </w:p>
    <w:p w14:paraId="49A79471" w14:textId="77777777" w:rsidR="002E5723" w:rsidRDefault="002E5723" w:rsidP="005F7525">
      <w:pPr>
        <w:pStyle w:val="Heading2"/>
      </w:pPr>
      <w:bookmarkStart w:id="19" w:name="_Toc507148091"/>
      <w:r>
        <w:t>Reporting Installation issues</w:t>
      </w:r>
      <w:bookmarkEnd w:id="19"/>
    </w:p>
    <w:p w14:paraId="29E0AAE7" w14:textId="77777777" w:rsidR="00484459" w:rsidRDefault="00484459" w:rsidP="00FB55B2">
      <w:pPr>
        <w:rPr>
          <w:rStyle w:val="Hyperlink"/>
        </w:rPr>
      </w:pPr>
      <w:r>
        <w:t xml:space="preserve">Contact </w:t>
      </w:r>
      <w:hyperlink r:id="rId27"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3E4E38" w:rsidP="00FB55B2">
      <w:hyperlink r:id="rId28"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2F7A5" w14:textId="77777777" w:rsidR="00956B36" w:rsidRDefault="00956B36" w:rsidP="00C87BBF">
      <w:r>
        <w:separator/>
      </w:r>
    </w:p>
    <w:p w14:paraId="19434A96" w14:textId="77777777" w:rsidR="00956B36" w:rsidRDefault="00956B36" w:rsidP="00C87BBF"/>
    <w:p w14:paraId="45912792" w14:textId="77777777" w:rsidR="00956B36" w:rsidRDefault="00956B36" w:rsidP="00C87BBF"/>
    <w:p w14:paraId="6CA7E607" w14:textId="77777777" w:rsidR="00956B36" w:rsidRDefault="00956B36" w:rsidP="00C87BBF"/>
    <w:p w14:paraId="00307A28" w14:textId="77777777" w:rsidR="00956B36" w:rsidRDefault="00956B36"/>
    <w:p w14:paraId="5ECAFB50" w14:textId="77777777" w:rsidR="00956B36" w:rsidRDefault="00956B36"/>
  </w:endnote>
  <w:endnote w:type="continuationSeparator" w:id="0">
    <w:p w14:paraId="34C63F84" w14:textId="77777777" w:rsidR="00956B36" w:rsidRDefault="00956B36" w:rsidP="00C87BBF">
      <w:r>
        <w:continuationSeparator/>
      </w:r>
    </w:p>
    <w:p w14:paraId="347F6F4A" w14:textId="77777777" w:rsidR="00956B36" w:rsidRDefault="00956B36" w:rsidP="00C87BBF"/>
    <w:p w14:paraId="17DD368A" w14:textId="77777777" w:rsidR="00956B36" w:rsidRDefault="00956B36" w:rsidP="00C87BBF"/>
    <w:p w14:paraId="1C81F8A5" w14:textId="77777777" w:rsidR="00956B36" w:rsidRDefault="00956B36" w:rsidP="00C87BBF"/>
    <w:p w14:paraId="412C815F" w14:textId="77777777" w:rsidR="00956B36" w:rsidRDefault="00956B36"/>
    <w:p w14:paraId="636BF286" w14:textId="77777777" w:rsidR="00956B36" w:rsidRDefault="00956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457495"/>
      <w:docPartObj>
        <w:docPartGallery w:val="Page Numbers (Bottom of Page)"/>
        <w:docPartUnique/>
      </w:docPartObj>
    </w:sdtPr>
    <w:sdtEndPr>
      <w:rPr>
        <w:noProof/>
      </w:rPr>
    </w:sdtEndPr>
    <w:sdtContent>
      <w:p w14:paraId="7C78E70E" w14:textId="50F6AE8C"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3E4E38">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7F9FFE7F"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3E4E38">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9304F" w14:textId="77777777" w:rsidR="00956B36" w:rsidRDefault="00956B36" w:rsidP="00C87BBF">
      <w:r>
        <w:separator/>
      </w:r>
    </w:p>
    <w:p w14:paraId="2A6F1274" w14:textId="77777777" w:rsidR="00956B36" w:rsidRDefault="00956B36" w:rsidP="00C87BBF"/>
    <w:p w14:paraId="0223B81F" w14:textId="77777777" w:rsidR="00956B36" w:rsidRDefault="00956B36" w:rsidP="00C87BBF"/>
    <w:p w14:paraId="2F5B37C8" w14:textId="77777777" w:rsidR="00956B36" w:rsidRDefault="00956B36" w:rsidP="00C87BBF"/>
    <w:p w14:paraId="5977C82D" w14:textId="77777777" w:rsidR="00956B36" w:rsidRDefault="00956B36"/>
    <w:p w14:paraId="634752FE" w14:textId="77777777" w:rsidR="00956B36" w:rsidRDefault="00956B36"/>
  </w:footnote>
  <w:footnote w:type="continuationSeparator" w:id="0">
    <w:p w14:paraId="5603351E" w14:textId="77777777" w:rsidR="00956B36" w:rsidRDefault="00956B36" w:rsidP="00C87BBF">
      <w:r>
        <w:continuationSeparator/>
      </w:r>
    </w:p>
    <w:p w14:paraId="54199F6E" w14:textId="77777777" w:rsidR="00956B36" w:rsidRDefault="00956B36" w:rsidP="00C87BBF"/>
    <w:p w14:paraId="76062F80" w14:textId="77777777" w:rsidR="00956B36" w:rsidRDefault="00956B36" w:rsidP="00C87BBF"/>
    <w:p w14:paraId="66593AF5" w14:textId="77777777" w:rsidR="00956B36" w:rsidRDefault="00956B36" w:rsidP="00C87BBF"/>
    <w:p w14:paraId="0837B3C8" w14:textId="77777777" w:rsidR="00956B36" w:rsidRDefault="00956B36"/>
    <w:p w14:paraId="5BF8ACE9" w14:textId="77777777" w:rsidR="00956B36" w:rsidRDefault="00956B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DD3B" w14:textId="77777777" w:rsidR="003E4E38" w:rsidRDefault="003E4E38" w:rsidP="003E4E38">
    <w:pPr>
      <w:pStyle w:val="Header"/>
      <w:jc w:val="right"/>
      <w:rPr>
        <w:sz w:val="20"/>
        <w:szCs w:val="20"/>
      </w:rPr>
    </w:pPr>
    <w:proofErr w:type="spellStart"/>
    <w:proofErr w:type="gramStart"/>
    <w:r>
      <w:rPr>
        <w:sz w:val="20"/>
        <w:szCs w:val="20"/>
      </w:rPr>
      <w:t>iRevealLite</w:t>
    </w:r>
    <w:proofErr w:type="spellEnd"/>
    <w:proofErr w:type="gramEnd"/>
    <w:r>
      <w:rPr>
        <w:sz w:val="20"/>
        <w:szCs w:val="20"/>
      </w:rPr>
      <w:t xml:space="preserve"> Installation Guide</w:t>
    </w:r>
  </w:p>
  <w:p w14:paraId="03338AAC" w14:textId="77777777" w:rsidR="003E4E38" w:rsidRDefault="003E4E38" w:rsidP="003E4E3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F14C7"/>
    <w:multiLevelType w:val="hybridMultilevel"/>
    <w:tmpl w:val="C9F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2"/>
  </w:num>
  <w:num w:numId="6">
    <w:abstractNumId w:val="17"/>
  </w:num>
  <w:num w:numId="7">
    <w:abstractNumId w:val="22"/>
  </w:num>
  <w:num w:numId="8">
    <w:abstractNumId w:val="1"/>
  </w:num>
  <w:num w:numId="9">
    <w:abstractNumId w:val="34"/>
  </w:num>
  <w:num w:numId="10">
    <w:abstractNumId w:val="0"/>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3"/>
  </w:num>
  <w:num w:numId="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12AF"/>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66C5E"/>
    <w:rsid w:val="0017054D"/>
    <w:rsid w:val="00171B13"/>
    <w:rsid w:val="00171E16"/>
    <w:rsid w:val="00173DE3"/>
    <w:rsid w:val="0017493B"/>
    <w:rsid w:val="00174D16"/>
    <w:rsid w:val="00175992"/>
    <w:rsid w:val="0017667B"/>
    <w:rsid w:val="00176AAD"/>
    <w:rsid w:val="00176B39"/>
    <w:rsid w:val="00181696"/>
    <w:rsid w:val="00181DED"/>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3339"/>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708"/>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4E38"/>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17B2"/>
    <w:rsid w:val="00423100"/>
    <w:rsid w:val="0042428E"/>
    <w:rsid w:val="004250F4"/>
    <w:rsid w:val="00425E1C"/>
    <w:rsid w:val="00426870"/>
    <w:rsid w:val="00430B01"/>
    <w:rsid w:val="00432851"/>
    <w:rsid w:val="00433122"/>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47"/>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28C0"/>
    <w:rsid w:val="005431E1"/>
    <w:rsid w:val="005432F2"/>
    <w:rsid w:val="00550394"/>
    <w:rsid w:val="00554C8C"/>
    <w:rsid w:val="005565AB"/>
    <w:rsid w:val="00557419"/>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EE6"/>
    <w:rsid w:val="00626F72"/>
    <w:rsid w:val="00630A46"/>
    <w:rsid w:val="006316CB"/>
    <w:rsid w:val="0063397E"/>
    <w:rsid w:val="0063463D"/>
    <w:rsid w:val="00634BE6"/>
    <w:rsid w:val="00637687"/>
    <w:rsid w:val="00637729"/>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9E0"/>
    <w:rsid w:val="00760CC4"/>
    <w:rsid w:val="00761734"/>
    <w:rsid w:val="00761BC4"/>
    <w:rsid w:val="0076561E"/>
    <w:rsid w:val="00765997"/>
    <w:rsid w:val="00765ACC"/>
    <w:rsid w:val="00770C39"/>
    <w:rsid w:val="007721C0"/>
    <w:rsid w:val="00772E92"/>
    <w:rsid w:val="00773E7E"/>
    <w:rsid w:val="00774314"/>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56B36"/>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5BD"/>
    <w:rsid w:val="009D7690"/>
    <w:rsid w:val="009D7B29"/>
    <w:rsid w:val="009E0D86"/>
    <w:rsid w:val="009E15AF"/>
    <w:rsid w:val="009E18E7"/>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37BE2"/>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46B70"/>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B1A"/>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29C"/>
    <w:rsid w:val="00C32630"/>
    <w:rsid w:val="00C32A70"/>
    <w:rsid w:val="00C330FE"/>
    <w:rsid w:val="00C34652"/>
    <w:rsid w:val="00C35E53"/>
    <w:rsid w:val="00C3681D"/>
    <w:rsid w:val="00C371DF"/>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240D"/>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35EA"/>
    <w:rsid w:val="00E94D0F"/>
    <w:rsid w:val="00E96413"/>
    <w:rsid w:val="00E96D1F"/>
    <w:rsid w:val="00EA1324"/>
    <w:rsid w:val="00EA34C6"/>
    <w:rsid w:val="00EA5A62"/>
    <w:rsid w:val="00EA5DD6"/>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EF6AA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01A7"/>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1E6"/>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jinliang.ma@netl.doe.gov"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ccsi-support@acceleratecarboncaptur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31C432-F2B4-4374-B7E4-1A5B2E809E00}">
  <ds:schemaRefs>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65E008E4-3A49-4C6A-AE41-8DFF4ED63AE7}">
  <ds:schemaRefs>
    <ds:schemaRef ds:uri="http://schemas.openxmlformats.org/officeDocument/2006/bibliography"/>
  </ds:schemaRefs>
</ds:datastoreItem>
</file>

<file path=customXml/itemProps5.xml><?xml version="1.0" encoding="utf-8"?>
<ds:datastoreItem xmlns:ds="http://schemas.openxmlformats.org/officeDocument/2006/customXml" ds:itemID="{A430B0D9-5D1E-4124-BCAC-05F2FC03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1897</Words>
  <Characters>10813</Characters>
  <Application>Microsoft Office Word</Application>
  <DocSecurity>0</DocSecurity>
  <PresentationFormat/>
  <Lines>90</Lines>
  <Paragraphs>25</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Keith Beattie</cp:lastModifiedBy>
  <cp:revision>86</cp:revision>
  <cp:lastPrinted>2018-03-26T18:52:00Z</cp:lastPrinted>
  <dcterms:created xsi:type="dcterms:W3CDTF">2018-03-22T18:46:00Z</dcterms:created>
  <dcterms:modified xsi:type="dcterms:W3CDTF">2018-03-26T18:53:00Z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